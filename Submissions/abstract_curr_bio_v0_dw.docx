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4C45" w14:textId="77777777" w:rsidR="00CB61B7" w:rsidRDefault="00F711F8">
      <w:pPr>
        <w:pStyle w:val="FirstParagraph"/>
        <w:jc w:val="both"/>
        <w:rPr>
          <w:b/>
          <w:bCs/>
        </w:rPr>
      </w:pPr>
      <w:r>
        <w:rPr>
          <w:b/>
          <w:bCs/>
        </w:rPr>
        <w:t>Abstract</w:t>
      </w:r>
    </w:p>
    <w:p w14:paraId="79C2E062" w14:textId="77777777" w:rsidR="00CB61B7" w:rsidRDefault="00CB61B7">
      <w:pPr>
        <w:pStyle w:val="FirstParagraph"/>
        <w:jc w:val="both"/>
      </w:pPr>
    </w:p>
    <w:p w14:paraId="44271054" w14:textId="5A62C256" w:rsidR="00CB61B7" w:rsidRDefault="00F711F8">
      <w:pPr>
        <w:pStyle w:val="FirstParagraph"/>
        <w:jc w:val="both"/>
      </w:pPr>
      <w:r>
        <w:t xml:space="preserve">False alarms occur when participants report having perceived a stimulus that was, in fact, never presented. False alarms share this feature with hallucinations - vivid and transient experiences of objects, such as images or sounds, that </w:t>
      </w:r>
      <w:r>
        <w:t>occur in the absence of a cause in the external world - and have therefore developed into one of the most influential paradigms to study perceptual symptoms in psychosis. Yet</w:t>
      </w:r>
      <w:ins w:id="0" w:author="David Whitney" w:date="2024-06-06T11:59:00Z">
        <w:r w:rsidR="00EF1B60">
          <w:t xml:space="preserve">, </w:t>
        </w:r>
      </w:ins>
      <w:del w:id="1" w:author="David Whitney" w:date="2024-06-06T11:59:00Z">
        <w:r w:rsidDel="00EF1B60">
          <w:delText xml:space="preserve"> </w:delText>
        </w:r>
      </w:del>
      <w:r>
        <w:t>to serve as a proxy for hallucinations, false alarms need to satisfy at least two more criteria: First, false alarm</w:t>
      </w:r>
      <w:ins w:id="2" w:author="David Whitney" w:date="2024-06-06T12:00:00Z">
        <w:r w:rsidR="00EF1B60">
          <w:t>s</w:t>
        </w:r>
      </w:ins>
      <w:r>
        <w:t xml:space="preserve"> should not </w:t>
      </w:r>
      <w:del w:id="3" w:author="David Whitney" w:date="2024-06-06T12:00:00Z">
        <w:r w:rsidDel="00EF1B60">
          <w:delText xml:space="preserve">only </w:delText>
        </w:r>
      </w:del>
      <w:ins w:id="4" w:author="David Whitney" w:date="2024-06-06T12:00:00Z">
        <w:r w:rsidR="00EF1B60">
          <w:t>simply</w:t>
        </w:r>
        <w:r w:rsidR="00EF1B60">
          <w:t xml:space="preserve"> </w:t>
        </w:r>
      </w:ins>
      <w:r>
        <w:t>represent the erroneous report of a</w:t>
      </w:r>
      <w:ins w:id="5" w:author="David Whitney" w:date="2024-06-06T12:00:00Z">
        <w:r w:rsidR="00EF1B60">
          <w:t>ny arbitrary</w:t>
        </w:r>
      </w:ins>
      <w:r>
        <w:t xml:space="preserve"> signal</w:t>
      </w:r>
      <w:ins w:id="6" w:author="David Whitney" w:date="2024-06-06T11:59:00Z">
        <w:r w:rsidR="00EF1B60">
          <w:t>;</w:t>
        </w:r>
      </w:ins>
      <w:del w:id="7" w:author="David Whitney" w:date="2024-06-06T11:59:00Z">
        <w:r w:rsidDel="00EF1B60">
          <w:delText>,</w:delText>
        </w:r>
      </w:del>
      <w:r>
        <w:t xml:space="preserve"> </w:t>
      </w:r>
      <w:del w:id="8" w:author="David Whitney" w:date="2024-06-06T11:59:00Z">
        <w:r w:rsidDel="00EF1B60">
          <w:delText xml:space="preserve">but </w:delText>
        </w:r>
      </w:del>
      <w:ins w:id="9" w:author="David Whitney" w:date="2024-06-06T11:59:00Z">
        <w:r w:rsidR="00EF1B60">
          <w:t>they must</w:t>
        </w:r>
        <w:r w:rsidR="00EF1B60">
          <w:t xml:space="preserve"> </w:t>
        </w:r>
      </w:ins>
      <w:r>
        <w:t>reflect perceptual experiences that are characterized by</w:t>
      </w:r>
      <w:del w:id="10" w:author="David Whitney" w:date="2024-06-06T11:59:00Z">
        <w:r w:rsidDel="00EF1B60">
          <w:delText xml:space="preserve"> a</w:delText>
        </w:r>
      </w:del>
      <w:r>
        <w:t xml:space="preserve"> specific </w:t>
      </w:r>
      <w:ins w:id="11" w:author="David Whitney" w:date="2024-06-06T11:59:00Z">
        <w:r w:rsidR="00EF1B60">
          <w:t xml:space="preserve">and </w:t>
        </w:r>
      </w:ins>
      <w:ins w:id="12" w:author="David Whitney" w:date="2024-06-06T12:00:00Z">
        <w:r w:rsidR="00EF1B60">
          <w:t xml:space="preserve">identifiable </w:t>
        </w:r>
      </w:ins>
      <w:r>
        <w:t xml:space="preserve">content. Second, false alarms should occur at a timescale compatible with the temporal dynamics of hallucinations, which often unfold on the order of seconds to minutes, </w:t>
      </w:r>
      <w:del w:id="13" w:author="David Whitney" w:date="2024-06-06T12:00:00Z">
        <w:r w:rsidDel="00EF1B60">
          <w:delText xml:space="preserve">in </w:delText>
        </w:r>
      </w:del>
      <w:r>
        <w:t>particular</w:t>
      </w:r>
      <w:ins w:id="14" w:author="David Whitney" w:date="2024-06-06T12:00:00Z">
        <w:r w:rsidR="00EF1B60">
          <w:t>ly</w:t>
        </w:r>
      </w:ins>
      <w:r>
        <w:t xml:space="preserve"> in early stages of psychotic illness. In this work, we combine Hidden Markov Models with a classification image approach to show that false alarms </w:t>
      </w:r>
      <w:ins w:id="15" w:author="David Whitney" w:date="2024-06-06T12:01:00Z">
        <w:r w:rsidR="00EF1B60">
          <w:t xml:space="preserve">reflect specific content and </w:t>
        </w:r>
      </w:ins>
      <w:r>
        <w:t>are more likely to occur in an internal mode of perception, a minute-long state of the brain</w:t>
      </w:r>
      <w:del w:id="16" w:author="David Whitney" w:date="2024-06-06T12:01:00Z">
        <w:r w:rsidDel="00EF1B60">
          <w:delText>,</w:delText>
        </w:r>
      </w:del>
      <w:r>
        <w:t xml:space="preserve"> </w:t>
      </w:r>
      <w:del w:id="17" w:author="David Whitney" w:date="2024-06-06T12:02:00Z">
        <w:r w:rsidDel="00EF1B60">
          <w:delText xml:space="preserve">during </w:delText>
        </w:r>
      </w:del>
      <w:ins w:id="18" w:author="David Whitney" w:date="2024-06-06T12:02:00Z">
        <w:r w:rsidR="00EF1B60">
          <w:t>in</w:t>
        </w:r>
        <w:r w:rsidR="00EF1B60">
          <w:t xml:space="preserve"> </w:t>
        </w:r>
      </w:ins>
      <w:r>
        <w:t>which the content of perception is strongly biased toward previous experiences.</w:t>
      </w:r>
    </w:p>
    <w:sectPr w:rsidR="00CB61B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Whitney">
    <w15:presenceInfo w15:providerId="AD" w15:userId="S::dwhitney@BERKELEY.EDU::c17a18f1-6a21-454b-8134-f77ce2a242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B7"/>
    <w:rsid w:val="001C010B"/>
    <w:rsid w:val="00BB1C32"/>
    <w:rsid w:val="00CB61B7"/>
    <w:rsid w:val="00EF1B60"/>
    <w:rsid w:val="00F7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9AC0A"/>
  <w15:docId w15:val="{E5D00CF0-ED85-854F-92A5-83FF25DF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rstParagraph">
    <w:name w:val="First Paragraph"/>
    <w:basedOn w:val="BodyText"/>
    <w:next w:val="BodyText"/>
    <w:qFormat/>
  </w:style>
  <w:style w:type="paragraph" w:styleId="Revision">
    <w:name w:val="Revision"/>
    <w:hidden/>
    <w:uiPriority w:val="99"/>
    <w:semiHidden/>
    <w:rsid w:val="00EF1B60"/>
    <w:pPr>
      <w:suppressAutoHyphens w:val="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Whitney</dc:creator>
  <dc:description/>
  <cp:lastModifiedBy>David Whitney</cp:lastModifiedBy>
  <cp:revision>2</cp:revision>
  <dcterms:created xsi:type="dcterms:W3CDTF">2024-06-06T02:24:00Z</dcterms:created>
  <dcterms:modified xsi:type="dcterms:W3CDTF">2024-06-06T02:24:00Z</dcterms:modified>
  <dc:language>en-US</dc:language>
</cp:coreProperties>
</file>