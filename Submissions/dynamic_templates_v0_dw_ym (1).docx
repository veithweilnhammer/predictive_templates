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pPrChange w:id="0" w:author="David Whitney" w:date="2024-06-05T09:33:00Z">
          <w:pPr>
            <w:pStyle w:val="Heading1"/>
            <w:jc w:val="both"/>
          </w:pPr>
        </w:pPrChange>
        <w:rPr/>
      </w:pPr>
      <w:bookmarkStart w:id="0" w:name="title-page"/>
      <w:r>
        <w:rPr/>
        <w:t>Title Page</w:t>
      </w:r>
    </w:p>
    <w:p>
      <w:pPr>
        <w:pStyle w:val="FirstParagraph"/>
        <w:pPrChange w:id="0" w:author="David Whitney" w:date="2024-06-05T09:33:00Z">
          <w:pPr>
            <w:pStyle w:val="FirstParagraph"/>
            <w:jc w:val="both"/>
          </w:pPr>
        </w:pPrChange>
        <w:rPr/>
      </w:pPr>
      <w:r>
        <w:rPr>
          <w:b/>
          <w:bCs/>
        </w:rPr>
        <w:t>Title:</w:t>
      </w:r>
      <w:r>
        <w:rPr/>
        <w:t xml:space="preserve"> False alarms are drive</w:t>
      </w:r>
      <w:ins w:id="0" w:author="David Whitney" w:date="2024-06-05T09:33:00Z">
        <w:r>
          <w:rPr/>
          <w:t>n</w:t>
        </w:r>
      </w:ins>
      <w:r>
        <w:rPr/>
        <w:t xml:space="preserve"> by dynamic predictive templates</w:t>
        <w:br/>
      </w:r>
    </w:p>
    <w:p>
      <w:pPr>
        <w:pStyle w:val="TextBody"/>
        <w:pPrChange w:id="0" w:author="David Whitney" w:date="2024-06-05T09:33:00Z">
          <w:pPr>
            <w:pStyle w:val="Textbody"/>
            <w:jc w:val="both"/>
          </w:pPr>
        </w:pPrChange>
        <w:rPr/>
      </w:pPr>
      <w:r>
        <w:rPr/>
      </w:r>
    </w:p>
    <w:p>
      <w:pPr>
        <w:pStyle w:val="TextBody"/>
        <w:rPr/>
      </w:pPr>
      <w:r>
        <w:rPr/>
        <w:t xml:space="preserve"> </w:t>
      </w:r>
      <w:r>
        <w:rPr>
          <w:b/>
          <w:bCs/>
        </w:rPr>
        <w:t>Authors</w:t>
      </w:r>
      <w:r>
        <w:rPr/>
        <w:t>:</w:t>
      </w:r>
    </w:p>
    <w:p>
      <w:pPr>
        <w:pStyle w:val="TextBody"/>
        <w:pPrChange w:id="0" w:author="David Whitney" w:date="2024-06-05T09:33:00Z">
          <w:pPr>
            <w:pStyle w:val="Textbody"/>
            <w:jc w:val="both"/>
          </w:pPr>
        </w:pPrChange>
        <w:rPr/>
      </w:pPr>
      <w:r>
        <w:rPr/>
        <w:t>Veith Weilnhammer</w:t>
      </w:r>
      <w:r>
        <w:rPr/>
      </w:r>
      <m:oMath xmlns:m="http://schemas.openxmlformats.org/officeDocument/2006/math">
        <m:sSup>
          <m:e/>
          <m:sup>
            <m:r>
              <w:rPr>
                <w:rFonts w:ascii="Cambria Math" w:hAnsi="Cambria Math"/>
              </w:rPr>
              <m:t xml:space="preserve">1</m:t>
            </m:r>
          </m:sup>
        </m:sSup>
      </m:oMath>
      <w:r>
        <w:rPr/>
        <w:t>, Yuki Murai</w:t>
      </w:r>
      <w:r>
        <w:rPr/>
      </w:r>
      <m:oMath xmlns:m="http://schemas.openxmlformats.org/officeDocument/2006/math">
        <m:sSup>
          <m:e/>
          <m:sup>
            <m:r>
              <w:rPr>
                <w:rFonts w:ascii="Cambria Math" w:hAnsi="Cambria Math"/>
              </w:rPr>
              <m:t xml:space="preserve">2</m:t>
            </m:r>
          </m:sup>
        </m:sSup>
      </m:oMath>
      <w:r>
        <w:rPr/>
        <w:t>, David Whitney</w:t>
      </w:r>
      <w:r>
        <w:rPr/>
      </w:r>
      <m:oMath xmlns:m="http://schemas.openxmlformats.org/officeDocument/2006/math">
        <m:sSup>
          <m:e/>
          <m:sup>
            <m:r>
              <w:rPr>
                <w:rFonts w:ascii="Cambria Math" w:hAnsi="Cambria Math"/>
              </w:rPr>
              <m:t xml:space="preserve">1</m:t>
            </m:r>
          </m:sup>
        </m:sSup>
      </m:oMath>
      <w:r>
        <w:rPr/>
        <w:br/>
      </w:r>
    </w:p>
    <w:p>
      <w:pPr>
        <w:pStyle w:val="TextBody"/>
        <w:pPrChange w:id="0" w:author="David Whitney" w:date="2024-06-05T09:33:00Z">
          <w:pPr>
            <w:pStyle w:val="Textbody"/>
            <w:jc w:val="both"/>
          </w:pPr>
        </w:pPrChange>
        <w:rPr/>
      </w:pPr>
      <w:r>
        <w:rPr/>
        <w:br/>
        <w:t xml:space="preserve"> </w:t>
      </w:r>
      <w:r>
        <w:rPr>
          <w:b/>
          <w:bCs/>
        </w:rPr>
        <w:t>Affiliations and Contribution</w:t>
      </w:r>
      <w:r>
        <w:rPr/>
        <w:t>:</w:t>
      </w:r>
    </w:p>
    <w:p>
      <w:pPr>
        <w:pStyle w:val="TextBody"/>
        <w:pPrChange w:id="0" w:author="David Whitney" w:date="2024-06-05T09:33:00Z">
          <w:pPr>
            <w:pStyle w:val="Textbody"/>
            <w:jc w:val="both"/>
          </w:pPr>
        </w:pPrChange>
        <w:rPr/>
      </w:pPr>
      <w:r>
        <w:rPr/>
      </w:r>
      <m:oMath xmlns:m="http://schemas.openxmlformats.org/officeDocument/2006/math">
        <m:sSup>
          <m:e/>
          <m:sup>
            <m:r>
              <w:rPr>
                <w:rFonts w:ascii="Cambria Math" w:hAnsi="Cambria Math"/>
              </w:rPr>
              <m:t xml:space="preserve">1</m:t>
            </m:r>
          </m:sup>
        </m:sSup>
      </m:oMath>
      <w:r>
        <w:rPr/>
        <w:t xml:space="preserve"> </w:t>
      </w:r>
      <w:r>
        <w:rPr/>
        <w:t>Helen Wills Neuroscience Institute, University of California Berkeley, USA</w:t>
        <w:br/>
      </w:r>
      <w:r>
        <w:rPr/>
      </w:r>
      <m:oMath xmlns:m="http://schemas.openxmlformats.org/officeDocument/2006/math">
        <m:sSup>
          <m:e/>
          <m:sup>
            <m:r>
              <w:rPr>
                <w:rFonts w:ascii="Cambria Math" w:hAnsi="Cambria Math"/>
              </w:rPr>
              <m:t xml:space="preserve">2</m:t>
            </m:r>
          </m:sup>
        </m:sSup>
      </m:oMath>
      <w:r>
        <w:rPr/>
        <w:t xml:space="preserve"> Center for Information and Neural Networks, Osaka, Japan</w:t>
        <w:br/>
      </w:r>
    </w:p>
    <w:p>
      <w:pPr>
        <w:pStyle w:val="TextBody"/>
        <w:pPrChange w:id="0" w:author="David Whitney" w:date="2024-06-05T09:33:00Z">
          <w:pPr>
            <w:pStyle w:val="Textbody"/>
            <w:jc w:val="both"/>
          </w:pPr>
        </w:pPrChange>
        <w:rPr/>
      </w:pPr>
      <w:r>
        <w:rPr/>
        <w:br/>
      </w:r>
    </w:p>
    <w:p>
      <w:pPr>
        <w:pStyle w:val="TextBody"/>
        <w:pPrChange w:id="0" w:author="David Whitney" w:date="2024-06-05T09:33:00Z">
          <w:pPr>
            <w:pStyle w:val="Textbody"/>
            <w:jc w:val="both"/>
          </w:pPr>
        </w:pPrChange>
        <w:rPr/>
      </w:pPr>
      <w:r>
        <w:rPr>
          <w:b/>
          <w:bCs/>
        </w:rPr>
        <w:t>Corresponding Author</w:t>
      </w:r>
      <w:r>
        <w:rPr/>
        <w:t>:</w:t>
      </w:r>
    </w:p>
    <w:p>
      <w:pPr>
        <w:pStyle w:val="TextBody"/>
        <w:pPrChange w:id="0" w:author="David Whitney" w:date="2024-06-05T09:33:00Z">
          <w:pPr>
            <w:pStyle w:val="Textbody"/>
            <w:jc w:val="both"/>
          </w:pPr>
        </w:pPrChange>
        <w:rPr/>
      </w:pPr>
      <w:r>
        <w:rPr/>
        <w:t xml:space="preserve">Veith Weilnhammer, Helen Wills Neuroscience Institute, University of California Berkeley, USA, email: </w:t>
      </w:r>
      <w:hyperlink r:id="rId2">
        <w:r>
          <w:rPr>
            <w:rStyle w:val="InternetLink"/>
          </w:rPr>
          <w:t>veith.weilnhammer@gmail.com</w:t>
        </w:r>
      </w:hyperlink>
      <w:r>
        <w:rPr/>
        <w:br/>
        <w:br/>
        <w:t xml:space="preserve"> </w:t>
      </w:r>
      <w:r>
        <w:rPr>
          <w:b/>
          <w:bCs/>
        </w:rPr>
        <w:t>Word Count</w:t>
      </w:r>
      <w:r>
        <w:rPr/>
        <w:t>: 885 words (main text without methods)</w:t>
        <w:br/>
        <w:t xml:space="preserve"> </w:t>
      </w:r>
      <w:bookmarkEnd w:id="0"/>
    </w:p>
    <w:p>
      <w:pPr>
        <w:pStyle w:val="Heading1"/>
        <w:pPrChange w:id="0" w:author="David Whitney" w:date="2024-06-05T09:33:00Z">
          <w:pPr>
            <w:pStyle w:val="Heading1"/>
            <w:jc w:val="both"/>
          </w:pPr>
        </w:pPrChange>
        <w:rPr/>
      </w:pPr>
      <w:r>
        <w:rPr/>
        <w:t>Main</w:t>
      </w:r>
    </w:p>
    <w:p>
      <w:pPr>
        <w:pStyle w:val="FirstParagraph"/>
        <w:pPrChange w:id="0" w:author="David Whitney" w:date="2024-06-05T09:33:00Z">
          <w:pPr>
            <w:pStyle w:val="FirstParagraph"/>
            <w:jc w:val="both"/>
          </w:pPr>
        </w:pPrChange>
        <w:rPr/>
      </w:pPr>
      <w:r>
        <w:rPr/>
        <w:t>False alarms occur when participants report having perceived a stimulus that was, in fact, never presented. False alarms share this feature with hallucinations</w:t>
      </w:r>
      <w:ins w:id="1" w:author="David Whitney" w:date="2024-06-05T09:35:00Z">
        <w:r>
          <w:rPr/>
          <w:t>—</w:t>
        </w:r>
      </w:ins>
      <w:del w:id="2" w:author="David Whitney" w:date="2024-06-05T09:35:00Z">
        <w:r>
          <w:rPr/>
          <w:delText xml:space="preserve"> - </w:delText>
        </w:r>
      </w:del>
      <w:r>
        <w:rPr/>
        <w:t>vivid and transient experiences of objects, such as images or sounds, that occur in the absence of a cause in the external world</w:t>
      </w:r>
      <w:del w:id="3" w:author="David Whitney" w:date="2024-06-05T09:35:00Z">
        <w:r>
          <w:rPr/>
          <w:delText xml:space="preserve"> -</w:delText>
        </w:r>
      </w:del>
      <w:ins w:id="4" w:author="David Whitney" w:date="2024-06-05T09:35:00Z">
        <w:r>
          <w:rPr/>
          <w:t>—</w:t>
        </w:r>
      </w:ins>
      <w:del w:id="5" w:author="David Whitney" w:date="2024-06-05T09:35:00Z">
        <w:r>
          <w:rPr/>
          <w:delText xml:space="preserve"> </w:delText>
        </w:r>
      </w:del>
      <w:r>
        <w:rPr/>
        <w:t>and have therefore developed into one of the most influential paradigms to study perceptual symptoms in psychosis</w:t>
      </w:r>
      <w:r>
        <w:rPr>
          <w:vertAlign w:val="superscript"/>
        </w:rPr>
        <w:t>1–3</w:t>
      </w:r>
      <w:r>
        <w:rPr/>
        <w:t>. Yet</w:t>
      </w:r>
      <w:ins w:id="6" w:author="David Whitney" w:date="2024-06-05T09:34:00Z">
        <w:r>
          <w:rPr/>
          <w:t xml:space="preserve">, </w:t>
        </w:r>
      </w:ins>
      <w:del w:id="7" w:author="David Whitney" w:date="2024-06-05T09:34:00Z">
        <w:r>
          <w:rPr/>
          <w:delText xml:space="preserve"> </w:delText>
        </w:r>
      </w:del>
      <w:r>
        <w:rPr/>
        <w:t>to serve as a proxy for hallucinations, false alarms need to satisfy at least two more criteria: First, false alarm</w:t>
      </w:r>
      <w:ins w:id="8" w:author="David Whitney" w:date="2024-06-05T09:35:00Z">
        <w:r>
          <w:rPr/>
          <w:t>s</w:t>
        </w:r>
      </w:ins>
      <w:r>
        <w:rPr/>
        <w:t xml:space="preserve"> should not only represent the erroneous report of a signal, but reflect perceptual experiences that are characterized by</w:t>
      </w:r>
      <w:del w:id="9" w:author="David Whitney" w:date="2024-06-05T09:35:00Z">
        <w:r>
          <w:rPr/>
          <w:delText xml:space="preserve"> a</w:delText>
        </w:r>
      </w:del>
      <w:r>
        <w:rPr/>
        <w:t xml:space="preserve"> specific content</w:t>
      </w:r>
      <w:r>
        <w:rPr>
          <w:vertAlign w:val="superscript"/>
        </w:rPr>
        <w:t>2</w:t>
      </w:r>
      <w:r>
        <w:rPr/>
        <w:t xml:space="preserve">. Second, false alarms should occur at a timescale compatible with the temporal dynamics of hallucinations, which often unfold on the order of seconds to minutes, </w:t>
      </w:r>
      <w:del w:id="10" w:author="David Whitney" w:date="2024-06-05T09:40:00Z">
        <w:r>
          <w:rPr/>
          <w:delText xml:space="preserve">in </w:delText>
        </w:r>
      </w:del>
      <w:r>
        <w:rPr/>
        <w:t>particular</w:t>
      </w:r>
      <w:ins w:id="11" w:author="David Whitney" w:date="2024-06-05T09:40:00Z">
        <w:r>
          <w:rPr/>
          <w:t>ly in</w:t>
        </w:r>
      </w:ins>
      <w:r>
        <w:rPr/>
        <w:t xml:space="preserve"> </w:t>
      </w:r>
      <w:del w:id="12" w:author="David Whitney" w:date="2024-06-05T09:40:00Z">
        <w:r>
          <w:rPr/>
          <w:delText xml:space="preserve">in </w:delText>
        </w:r>
      </w:del>
      <w:r>
        <w:rPr/>
        <w:t>early stages of psychotic illness</w:t>
      </w:r>
      <w:r>
        <w:rPr>
          <w:vertAlign w:val="superscript"/>
        </w:rPr>
        <w:t>4</w:t>
      </w:r>
      <w:r>
        <w:rPr/>
        <w:t>. In this work, we</w:t>
      </w:r>
      <w:ins w:id="13" w:author="David Whitney" w:date="2024-06-05T09:41:00Z">
        <w:r>
          <w:rPr/>
          <w:t xml:space="preserve"> </w:t>
        </w:r>
      </w:ins>
      <w:ins w:id="14" w:author="David Whitney" w:date="2024-06-05T09:42:00Z">
        <w:r>
          <w:rPr/>
          <w:t>validate</w:t>
        </w:r>
      </w:ins>
      <w:ins w:id="15" w:author="David Whitney" w:date="2024-06-05T09:41:00Z">
        <w:r>
          <w:rPr/>
          <w:t xml:space="preserve"> both criteria by</w:t>
        </w:r>
      </w:ins>
      <w:r>
        <w:rPr/>
        <w:t xml:space="preserve"> combin</w:t>
      </w:r>
      <w:ins w:id="16" w:author="David Whitney" w:date="2024-06-05T09:41:00Z">
        <w:r>
          <w:rPr/>
          <w:t>ing</w:t>
        </w:r>
      </w:ins>
      <w:del w:id="17" w:author="David Whitney" w:date="2024-06-05T09:41:00Z">
        <w:r>
          <w:rPr/>
          <w:delText>e</w:delText>
        </w:r>
      </w:del>
      <w:r>
        <w:rPr/>
        <w:t xml:space="preserve"> Hidden Markov Models</w:t>
      </w:r>
      <w:r>
        <w:rPr>
          <w:vertAlign w:val="superscript"/>
        </w:rPr>
        <w:t>5</w:t>
      </w:r>
      <w:r>
        <w:rPr/>
        <w:t xml:space="preserve"> (HMMs) with a classification image approach</w:t>
      </w:r>
      <w:r>
        <w:rPr>
          <w:vertAlign w:val="superscript"/>
        </w:rPr>
        <w:t>6</w:t>
      </w:r>
      <w:r>
        <w:rPr/>
        <w:t xml:space="preserve"> to show that false alarms are more likely to occur in an internal mode of perception, a minute-long state of the brain, during which the content of perception is strongly biased toward previous experiences.</w:t>
      </w:r>
    </w:p>
    <w:p>
      <w:pPr>
        <w:pStyle w:val="TextBody"/>
        <w:pPrChange w:id="0" w:author="David Whitney" w:date="2024-06-05T09:33:00Z">
          <w:pPr>
            <w:pStyle w:val="Textbody"/>
            <w:jc w:val="both"/>
          </w:pPr>
        </w:pPrChange>
        <w:rPr/>
      </w:pPr>
      <w:r>
        <w:rPr/>
        <w:t>According to Bayes theorem, false alarms (</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signal</m:t>
            </m:r>
            <m:r>
              <w:rPr>
                <w:rFonts w:ascii="Cambria Math" w:hAnsi="Cambria Math"/>
              </w:rPr>
              <m:t xml:space="preserve">∨</m:t>
            </m:r>
            <m:r>
              <w:rPr>
                <w:rFonts w:ascii="Cambria Math" w:hAnsi="Cambria Math"/>
              </w:rPr>
              <m:t xml:space="preserve">noise</m:t>
            </m:r>
          </m:e>
        </m:d>
      </m:oMath>
      <w:r>
        <w:rPr/>
        <w:t>) become likely when people expect to see a signal (</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signal</m:t>
            </m:r>
          </m:e>
        </m:d>
      </m:oMath>
      <w:r>
        <w:rPr/>
        <w:t>, prior), and when the features of a noisy input are compatible with the expected signal (</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noise</m:t>
            </m:r>
            <m:r>
              <w:rPr>
                <w:rFonts w:ascii="Cambria Math" w:hAnsi="Cambria Math"/>
              </w:rPr>
              <m:t xml:space="preserve">∨</m:t>
            </m:r>
            <m:r>
              <w:rPr>
                <w:rFonts w:ascii="Cambria Math" w:hAnsi="Cambria Math"/>
              </w:rPr>
              <m:t xml:space="preserve">signal</m:t>
            </m:r>
          </m:e>
        </m:d>
      </m:oMath>
      <w:r>
        <w:rPr/>
        <w:t>, likelihood). In natural environments, where the recent past is a predictor of the near future, previous stimuli may induce expectations about what is likely to be perceived next, and generate predictive templates that distort the perception of compatible noise into the experience of a signal (</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signal</m:t>
            </m:r>
            <m:r>
              <w:rPr>
                <w:rFonts w:ascii="Cambria Math" w:hAnsi="Cambria Math"/>
              </w:rPr>
              <m:t xml:space="preserve">∨</m:t>
            </m:r>
            <m:r>
              <w:rPr>
                <w:rFonts w:ascii="Cambria Math" w:hAnsi="Cambria Math"/>
              </w:rPr>
              <m:t xml:space="preserve">noise</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signal</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noise</m:t>
            </m:r>
            <m:r>
              <w:rPr>
                <w:rFonts w:ascii="Cambria Math" w:hAnsi="Cambria Math"/>
              </w:rPr>
              <m:t xml:space="preserve">∨</m:t>
            </m:r>
            <m:r>
              <w:rPr>
                <w:rFonts w:ascii="Cambria Math" w:hAnsi="Cambria Math"/>
              </w:rPr>
              <m:t xml:space="preserve">signal</m:t>
            </m:r>
          </m:e>
        </m:d>
      </m:oMath>
      <w:r>
        <w:rPr/>
        <w:t>).</w:t>
      </w:r>
    </w:p>
    <w:p>
      <w:pPr>
        <w:pStyle w:val="TextBody"/>
        <w:pPrChange w:id="0" w:author="David Whitney" w:date="2024-06-05T09:33:00Z">
          <w:pPr>
            <w:pStyle w:val="Textbody"/>
            <w:jc w:val="both"/>
          </w:pPr>
        </w:pPrChange>
        <w:rPr/>
      </w:pPr>
      <w:commentRangeStart w:id="0"/>
      <w:r>
        <w:rPr/>
        <w:t xml:space="preserve">To </w:t>
      </w:r>
      <w:r>
        <w:rPr/>
      </w:r>
      <w:commentRangeEnd w:id="0"/>
      <w:r>
        <w:commentReference w:id="0"/>
      </w:r>
      <w:r>
        <w:rPr/>
        <w:t xml:space="preserve">test the contribution of prior and likelihood to false alarms, we analyzed data from 22 participants </w:t>
      </w:r>
      <w:del w:id="18" w:author="David Whitney" w:date="2024-06-05T09:52:00Z">
        <w:r>
          <w:rPr/>
          <w:delText xml:space="preserve">to </w:delText>
        </w:r>
      </w:del>
      <w:ins w:id="19" w:author="David Whitney" w:date="2024-06-05T09:52:00Z">
        <w:r>
          <w:rPr/>
          <w:t xml:space="preserve">who </w:t>
        </w:r>
      </w:ins>
      <w:r>
        <w:rPr/>
        <w:t>judge</w:t>
      </w:r>
      <w:ins w:id="20" w:author="David Whitney" w:date="2024-06-05T09:52:00Z">
        <w:r>
          <w:rPr/>
          <w:t>d</w:t>
        </w:r>
      </w:ins>
      <w:r>
        <w:rPr/>
        <w:t xml:space="preserve"> whether close-to vertical gratings (targets) were present (alarms) or absent (rejections) in white noise images. The alarm rate depended on three factors: the contrast of the target at the current trial (</w:t>
      </w:r>
      <w:r>
        <w:rPr/>
      </w:r>
      <m:oMath xmlns:m="http://schemas.openxmlformats.org/officeDocument/2006/math">
        <m:r>
          <w:rPr>
            <w:rFonts w:ascii="Cambria Math" w:hAnsi="Cambria Math"/>
          </w:rPr>
          <m:t xml:space="preserve">4.38</m:t>
        </m:r>
      </m:oMath>
      <w:r>
        <w:rPr/>
        <w:t xml:space="preserve"> ± </w:t>
      </w:r>
      <w:r>
        <w:rPr/>
      </w:r>
      <m:oMath xmlns:m="http://schemas.openxmlformats.org/officeDocument/2006/math">
        <m:r>
          <w:rPr>
            <w:rFonts w:ascii="Cambria Math" w:hAnsi="Cambria Math"/>
          </w:rPr>
          <m:t xml:space="preserve">0.07</m:t>
        </m:r>
      </m:oMath>
      <w:r>
        <w:rPr/>
        <w:t xml:space="preserve">, z = </w:t>
      </w:r>
      <w:r>
        <w:rPr/>
      </w:r>
      <m:oMath xmlns:m="http://schemas.openxmlformats.org/officeDocument/2006/math">
        <m:r>
          <w:rPr>
            <w:rFonts w:ascii="Cambria Math" w:hAnsi="Cambria Math"/>
          </w:rPr>
          <m:t xml:space="preserve">60.76</m:t>
        </m:r>
      </m:oMath>
      <w:r>
        <w:rPr/>
        <w:t xml:space="preserve">, p = </w:t>
      </w:r>
      <w:r>
        <w:rPr/>
      </w:r>
      <m:oMath xmlns:m="http://schemas.openxmlformats.org/officeDocument/2006/math">
        <m:r>
          <w:rPr>
            <w:rFonts w:ascii="Cambria Math" w:hAnsi="Cambria Math"/>
          </w:rPr>
          <m:t xml:space="preserve">0</m:t>
        </m:r>
      </m:oMath>
      <w:r>
        <w:rPr/>
        <w:t>), the contrast of the target at the preceding trial (</w:t>
      </w:r>
      <w:r>
        <w:rPr/>
      </w:r>
      <m:oMath xmlns:m="http://schemas.openxmlformats.org/officeDocument/2006/math">
        <m:r>
          <w:rPr>
            <w:rFonts w:ascii="Cambria Math" w:hAnsi="Cambria Math"/>
          </w:rPr>
          <m:t xml:space="preserve">0.11</m:t>
        </m:r>
      </m:oMath>
      <w:r>
        <w:rPr/>
        <w:t xml:space="preserve"> ± </w:t>
      </w:r>
      <w:r>
        <w:rPr/>
      </w:r>
      <m:oMath xmlns:m="http://schemas.openxmlformats.org/officeDocument/2006/math">
        <m:r>
          <w:rPr>
            <w:rFonts w:ascii="Cambria Math" w:hAnsi="Cambria Math"/>
          </w:rPr>
          <m:t xml:space="preserve">0.03</m:t>
        </m:r>
      </m:oMath>
      <w:r>
        <w:rPr/>
        <w:t xml:space="preserve">, z = </w:t>
      </w:r>
      <w:r>
        <w:rPr/>
      </w:r>
      <m:oMath xmlns:m="http://schemas.openxmlformats.org/officeDocument/2006/math">
        <m:r>
          <w:rPr>
            <w:rFonts w:ascii="Cambria Math" w:hAnsi="Cambria Math"/>
          </w:rPr>
          <m:t xml:space="preserve">4.33</m:t>
        </m:r>
      </m:oMath>
      <w:r>
        <w:rPr/>
        <w:t xml:space="preserve">, p = </w:t>
      </w:r>
      <w:r>
        <w:rPr/>
      </w:r>
      <m:oMath xmlns:m="http://schemas.openxmlformats.org/officeDocument/2006/math">
        <m:r>
          <w:rPr>
            <w:rFonts w:ascii="Cambria Math" w:hAnsi="Cambria Math"/>
          </w:rPr>
          <m:t xml:space="preserve">1.5</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5</m:t>
            </m:r>
          </m:sup>
        </m:sSup>
      </m:oMath>
      <w:r>
        <w:rPr/>
        <w:t xml:space="preserve">), </w:t>
      </w:r>
      <w:commentRangeStart w:id="1"/>
      <w:r>
        <w:rPr/>
        <w:t xml:space="preserve">and the relative power of the current noise image at close-to-vertical orientations </w:t>
      </w:r>
      <w:r>
        <w:rPr/>
      </w:r>
      <w:commentRangeEnd w:id="1"/>
      <w:r>
        <w:commentReference w:id="1"/>
      </w:r>
      <w:r>
        <w:rPr/>
        <w:t>(</w:t>
      </w:r>
      <w:r>
        <w:rPr/>
      </w:r>
      <m:oMath xmlns:m="http://schemas.openxmlformats.org/officeDocument/2006/math">
        <m:r>
          <w:rPr>
            <w:rFonts w:ascii="Cambria Math" w:hAnsi="Cambria Math"/>
          </w:rPr>
          <m:t xml:space="preserve">0.1</m:t>
        </m:r>
      </m:oMath>
      <w:r>
        <w:rPr/>
        <w:t xml:space="preserve"> ± </w:t>
      </w:r>
      <w:r>
        <w:rPr/>
      </w:r>
      <m:oMath xmlns:m="http://schemas.openxmlformats.org/officeDocument/2006/math">
        <m:r>
          <w:rPr>
            <w:rFonts w:ascii="Cambria Math" w:hAnsi="Cambria Math"/>
          </w:rPr>
          <m:t xml:space="preserve">0.01</m:t>
        </m:r>
      </m:oMath>
      <w:r>
        <w:rPr/>
        <w:t xml:space="preserve">, z = </w:t>
      </w:r>
      <w:r>
        <w:rPr/>
      </w:r>
      <m:oMath xmlns:m="http://schemas.openxmlformats.org/officeDocument/2006/math">
        <m:r>
          <w:rPr>
            <w:rFonts w:ascii="Cambria Math" w:hAnsi="Cambria Math"/>
          </w:rPr>
          <m:t xml:space="preserve">8.97</m:t>
        </m:r>
      </m:oMath>
      <w:r>
        <w:rPr/>
        <w:t xml:space="preserve">, p = </w:t>
      </w:r>
      <w:r>
        <w:rPr/>
      </w:r>
      <m:oMath xmlns:m="http://schemas.openxmlformats.org/officeDocument/2006/math">
        <m:r>
          <w:rPr>
            <w:rFonts w:ascii="Cambria Math" w:hAnsi="Cambria Math"/>
          </w:rPr>
          <m:t xml:space="preserve">2.9</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19</m:t>
            </m:r>
          </m:sup>
        </m:sSup>
      </m:oMath>
      <w:r>
        <w:rPr/>
        <w:t>).</w:t>
      </w:r>
    </w:p>
    <w:p>
      <w:pPr>
        <w:pStyle w:val="TextBody"/>
        <w:pPrChange w:id="0" w:author="David Whitney" w:date="2024-06-05T09:33:00Z">
          <w:pPr>
            <w:pStyle w:val="Textbody"/>
            <w:jc w:val="both"/>
          </w:pPr>
        </w:pPrChange>
        <w:rPr/>
      </w:pPr>
      <w:r>
        <w:rPr/>
        <w:t>This confirms that false alarms are driven by predictive templates, i.e, they were more likely to occur when previous stimuli induced a strong signal expectation (</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s</m:t>
            </m:r>
          </m:e>
        </m:d>
      </m:oMath>
      <w:r>
        <w:rPr/>
        <w:t>, prior), and when the sensory noise at the current trial matched the features of the expected signal (</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noise</m:t>
            </m:r>
            <m:r>
              <w:rPr>
                <w:rFonts w:ascii="Cambria Math" w:hAnsi="Cambria Math"/>
              </w:rPr>
              <m:t xml:space="preserve">∨</m:t>
            </m:r>
            <m:r>
              <w:rPr>
                <w:rFonts w:ascii="Cambria Math" w:hAnsi="Cambria Math"/>
              </w:rPr>
              <m:t xml:space="preserve">signal</m:t>
            </m:r>
          </m:e>
        </m:d>
      </m:oMath>
      <w:r>
        <w:rPr/>
        <w:t>, likelihood). To visualize these predictive templates, we subtracted the noise power at rejection trials from the noise power at alarm trials. The resulting classification images</w:t>
      </w:r>
      <w:r>
        <w:rPr>
          <w:vertAlign w:val="superscript"/>
        </w:rPr>
        <w:t>6</w:t>
      </w:r>
      <w:r>
        <w:rPr/>
        <w:t xml:space="preserve"> revealed a noise power peak at close-to-vertical-orientations (Figure X, </w:t>
      </w:r>
      <w:r>
        <w:rPr/>
      </w:r>
      <m:oMath xmlns:m="http://schemas.openxmlformats.org/officeDocument/2006/math">
        <m:r>
          <w:rPr>
            <w:rFonts w:ascii="Cambria Math" w:hAnsi="Cambria Math"/>
          </w:rPr>
          <m:t xml:space="preserve">0.1</m:t>
        </m:r>
      </m:oMath>
      <w:r>
        <w:rPr/>
        <w:t xml:space="preserve"> ± </w:t>
      </w:r>
      <w:r>
        <w:rPr/>
      </w:r>
      <m:oMath xmlns:m="http://schemas.openxmlformats.org/officeDocument/2006/math">
        <m:r>
          <w:rPr>
            <w:rFonts w:ascii="Cambria Math" w:hAnsi="Cambria Math"/>
          </w:rPr>
          <m:t xml:space="preserve">0.02</m:t>
        </m:r>
      </m:oMath>
      <w:r>
        <w:rPr/>
        <w:t>, T(</w:t>
      </w:r>
      <w:r>
        <w:rPr/>
      </w:r>
      <m:oMath xmlns:m="http://schemas.openxmlformats.org/officeDocument/2006/math">
        <m:r>
          <w:rPr>
            <w:rFonts w:ascii="Cambria Math" w:hAnsi="Cambria Math"/>
          </w:rPr>
          <m:t xml:space="preserve">1.37</m:t>
        </m:r>
        <m:r>
          <w:rPr>
            <w:rFonts w:ascii="Cambria Math" w:hAnsi="Cambria Math"/>
          </w:rPr>
          <m:t xml:space="preserve">×</m:t>
        </m:r>
        <m:sSup>
          <m:e>
            <m:r>
              <w:rPr>
                <w:rFonts w:ascii="Cambria Math" w:hAnsi="Cambria Math"/>
              </w:rPr>
              <m:t xml:space="preserve">10</m:t>
            </m:r>
          </m:e>
          <m:sup>
            <m:r>
              <w:rPr>
                <w:rFonts w:ascii="Cambria Math" w:hAnsi="Cambria Math"/>
              </w:rPr>
              <m:t xml:space="preserve">4</m:t>
            </m:r>
          </m:sup>
        </m:sSup>
      </m:oMath>
      <w:r>
        <w:rPr/>
        <w:t xml:space="preserve">) = </w:t>
      </w:r>
      <w:r>
        <w:rPr/>
      </w:r>
      <m:oMath xmlns:m="http://schemas.openxmlformats.org/officeDocument/2006/math">
        <m:r>
          <w:rPr>
            <w:rFonts w:ascii="Cambria Math" w:hAnsi="Cambria Math"/>
          </w:rPr>
          <m:t xml:space="preserve">7.24</m:t>
        </m:r>
      </m:oMath>
      <w:r>
        <w:rPr/>
        <w:t xml:space="preserve">, p = </w:t>
      </w:r>
      <w:r>
        <w:rPr/>
      </w:r>
      <m:oMath xmlns:m="http://schemas.openxmlformats.org/officeDocument/2006/math">
        <m:r>
          <w:rPr>
            <w:rFonts w:ascii="Cambria Math" w:hAnsi="Cambria Math"/>
          </w:rPr>
          <m:t xml:space="preserve">4.84</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13</m:t>
            </m:r>
          </m:sup>
        </m:sSup>
      </m:oMath>
      <w:r>
        <w:rPr/>
        <w:t>) that matched the average orientation of the target gratings. These findings confirm criterion 1</w:t>
      </w:r>
      <w:commentRangeStart w:id="2"/>
      <w:r>
        <w:rPr/>
        <w:t xml:space="preserve">: at the time of false alarms, observers have perceptual experiences of a specific content - in this case, gratings with a close-to-vertical orientation. </w:t>
      </w:r>
      <w:r>
        <w:rPr/>
      </w:r>
      <w:commentRangeEnd w:id="2"/>
      <w:r>
        <w:commentReference w:id="2"/>
      </w:r>
      <w:r>
        <w:rPr/>
        <w:t>The hallucinated content is determined by predictive templates that are induced by preceding experiences.</w:t>
      </w:r>
    </w:p>
    <w:p>
      <w:pPr>
        <w:pStyle w:val="TextBody"/>
        <w:pPrChange w:id="0" w:author="David Whitney" w:date="2024-06-05T09:33:00Z">
          <w:pPr>
            <w:pStyle w:val="Textbody"/>
            <w:jc w:val="both"/>
          </w:pPr>
        </w:pPrChange>
        <w:rPr/>
      </w:pPr>
      <w:r>
        <w:rPr/>
        <w:t>If predictive templates reflect the mechanism of hallucinations, then their strength should fluctuate at a timescale compatible with the duration of hallucinatory experiences. To assess the temporal dynamics of the predictive templates, we estimated HMMs that inferred transitions between two latent states, each state linked to a logistic regression model that predicted trial-wise</w:t>
      </w:r>
      <w:del w:id="21" w:author="David Whitney" w:date="2024-06-05T09:53:00Z">
        <w:r>
          <w:rPr/>
          <w:delText>s</w:delText>
        </w:r>
      </w:del>
      <w:r>
        <w:rPr/>
        <w:t xml:space="preserve"> responses </w:t>
      </w:r>
      <w:r>
        <w:rPr/>
      </w:r>
      <m:oMath xmlns:m="http://schemas.openxmlformats.org/officeDocument/2006/math">
        <m:sSub>
          <m:e>
            <m:r>
              <w:rPr>
                <w:rFonts w:ascii="Cambria Math" w:hAnsi="Cambria Math"/>
              </w:rPr>
              <m:t xml:space="preserve">y</m:t>
            </m:r>
          </m:e>
          <m:sub>
            <m:r>
              <w:rPr>
                <w:rFonts w:ascii="Cambria Math" w:hAnsi="Cambria Math"/>
              </w:rPr>
              <m:t xml:space="preserve">t</m:t>
            </m:r>
          </m:sub>
        </m:sSub>
      </m:oMath>
      <w:r>
        <w:rPr/>
        <w:t xml:space="preserve"> (alarms versus rejections) from the target contrast at the current trial (</w:t>
      </w:r>
      <w:r>
        <w:rPr/>
      </w:r>
      <m:oMath xmlns:m="http://schemas.openxmlformats.org/officeDocument/2006/math">
        <m:sSub>
          <m:e>
            <m:r>
              <w:rPr>
                <w:rFonts w:ascii="Cambria Math" w:hAnsi="Cambria Math"/>
              </w:rPr>
              <m:t xml:space="preserve">β</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t</m:t>
            </m:r>
          </m:sub>
        </m:sSub>
      </m:oMath>
      <w:r>
        <w:rPr/>
        <w:t>) and the response at the preceding trial (</w:t>
      </w:r>
      <w:r>
        <w:rPr/>
      </w:r>
      <m:oMath xmlns:m="http://schemas.openxmlformats.org/officeDocument/2006/math">
        <m:sSub>
          <m:e>
            <m:r>
              <w:rPr>
                <w:rFonts w:ascii="Cambria Math" w:hAnsi="Cambria Math"/>
              </w:rPr>
              <m:t xml:space="preserve">β</m:t>
            </m:r>
          </m:e>
          <m:sub>
            <m:r>
              <w:rPr>
                <w:rFonts w:ascii="Cambria Math" w:hAnsi="Cambria Math"/>
              </w:rPr>
              <m:t xml:space="preserve">p</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t</m:t>
            </m:r>
          </m:sub>
        </m:sSub>
      </m:oMath>
      <w:r>
        <w:rPr/>
        <w:t>, please note that these logistic regression models were independent of the presented noise, and target orientation). In line with previous results</w:t>
      </w:r>
      <w:r>
        <w:rPr>
          <w:vertAlign w:val="superscript"/>
        </w:rPr>
        <w:t>5,7</w:t>
      </w:r>
      <w:r>
        <w:rPr/>
        <w:t>, the HMMs revealed slow alternations between an external mode, where perception closely followed external stimulus (</w:t>
      </w:r>
      <w:r>
        <w:rPr/>
      </w:r>
      <m:oMath xmlns:m="http://schemas.openxmlformats.org/officeDocument/2006/math">
        <m:sSub>
          <m:e>
            <m:r>
              <w:rPr>
                <w:rFonts w:ascii="Cambria Math" w:hAnsi="Cambria Math"/>
              </w:rPr>
              <m:t xml:space="preserve">β</m:t>
            </m:r>
          </m:e>
          <m:sub>
            <m:r>
              <w:rPr>
                <w:rFonts w:ascii="Cambria Math" w:hAnsi="Cambria Math"/>
              </w:rPr>
              <m:t xml:space="preserve">S</m:t>
            </m:r>
          </m:sub>
        </m:sSub>
        <m:r>
          <w:rPr>
            <w:rFonts w:ascii="Cambria Math" w:hAnsi="Cambria Math"/>
          </w:rPr>
          <m:t xml:space="preserve">&gt;</m:t>
        </m:r>
        <m:sSub>
          <m:e>
            <m:r>
              <w:rPr>
                <w:rFonts w:ascii="Cambria Math" w:hAnsi="Cambria Math"/>
              </w:rPr>
              <m:t xml:space="preserve">β</m:t>
            </m:r>
          </m:e>
          <m:sub>
            <m:r>
              <w:rPr>
                <w:rFonts w:ascii="Cambria Math" w:hAnsi="Cambria Math"/>
              </w:rPr>
              <m:t xml:space="preserve">P</m:t>
            </m:r>
          </m:sub>
        </m:sSub>
      </m:oMath>
      <w:r>
        <w:rPr/>
        <w:t>), and an internal mode, where perception was strongly biased by preceding experiences (</w:t>
      </w:r>
      <w:r>
        <w:rPr/>
      </w:r>
      <m:oMath xmlns:m="http://schemas.openxmlformats.org/officeDocument/2006/math">
        <m:sSub>
          <m:e>
            <m:r>
              <w:rPr>
                <w:rFonts w:ascii="Cambria Math" w:hAnsi="Cambria Math"/>
              </w:rPr>
              <m:t xml:space="preserve">β</m:t>
            </m:r>
          </m:e>
          <m:sub>
            <m:r>
              <w:rPr>
                <w:rFonts w:ascii="Cambria Math" w:hAnsi="Cambria Math"/>
              </w:rPr>
              <m:t xml:space="preserve">P</m:t>
            </m:r>
          </m:sub>
        </m:sSub>
      </m:oMath>
      <w:r>
        <w:rPr/>
        <w:t xml:space="preserve"> &gt; </w:t>
      </w:r>
      <w:r>
        <w:rPr/>
      </w:r>
      <m:oMath xmlns:m="http://schemas.openxmlformats.org/officeDocument/2006/math">
        <m:sSub>
          <m:e>
            <m:r>
              <w:rPr>
                <w:rFonts w:ascii="Cambria Math" w:hAnsi="Cambria Math"/>
              </w:rPr>
              <m:t xml:space="preserve">β</m:t>
            </m:r>
          </m:e>
          <m:sub>
            <m:r>
              <w:rPr>
                <w:rFonts w:ascii="Cambria Math" w:hAnsi="Cambria Math"/>
              </w:rPr>
              <m:t xml:space="preserve">S</m:t>
            </m:r>
          </m:sub>
        </m:sSub>
      </m:oMath>
      <w:r>
        <w:rPr/>
        <w:t xml:space="preserve">, </w:t>
      </w:r>
      <w:r>
        <w:rPr/>
      </w:r>
      <m:oMath xmlns:m="http://schemas.openxmlformats.org/officeDocument/2006/math">
        <m:sSub>
          <m:e>
            <m:r>
              <w:rPr>
                <w:rFonts w:ascii="Cambria Math" w:hAnsi="Cambria Math"/>
              </w:rPr>
              <m:t xml:space="preserve">δ</m:t>
            </m:r>
          </m:e>
          <m:sub>
            <m:r>
              <w:rPr>
                <w:rFonts w:ascii="Cambria Math" w:hAnsi="Cambria Math"/>
              </w:rPr>
              <m:t xml:space="preserve">BIC</m:t>
            </m:r>
          </m:sub>
        </m:sSub>
      </m:oMath>
      <w:r>
        <w:rPr/>
        <w:t xml:space="preserve"> relative to a one-state control model: -1156). Participants spent </w:t>
      </w:r>
      <w:r>
        <w:rPr/>
      </w:r>
      <m:oMath xmlns:m="http://schemas.openxmlformats.org/officeDocument/2006/math">
        <m:r>
          <w:rPr>
            <w:rFonts w:ascii="Cambria Math" w:hAnsi="Cambria Math"/>
          </w:rPr>
          <m:t xml:space="preserve">28.7</m:t>
        </m:r>
      </m:oMath>
      <w:r>
        <w:rPr/>
        <w:t xml:space="preserve"> ± </w:t>
      </w:r>
      <w:r>
        <w:rPr/>
      </w:r>
      <m:oMath xmlns:m="http://schemas.openxmlformats.org/officeDocument/2006/math">
        <m:r>
          <w:rPr>
            <w:rFonts w:ascii="Cambria Math" w:hAnsi="Cambria Math"/>
          </w:rPr>
          <m:t xml:space="preserve">3.5</m:t>
        </m:r>
      </m:oMath>
      <w:r>
        <w:rPr/>
        <w:t xml:space="preserve">% of their time in internal mode, with alternation between modes occurring in intervals of </w:t>
      </w:r>
      <w:r>
        <w:rPr/>
      </w:r>
      <m:oMath xmlns:m="http://schemas.openxmlformats.org/officeDocument/2006/math">
        <m:r>
          <w:rPr>
            <w:rFonts w:ascii="Cambria Math" w:hAnsi="Cambria Math"/>
          </w:rPr>
          <m:t xml:space="preserve">59.1</m:t>
        </m:r>
      </m:oMath>
      <w:r>
        <w:rPr/>
        <w:t xml:space="preserve"> ± </w:t>
      </w:r>
      <w:r>
        <w:rPr/>
      </w:r>
      <m:oMath xmlns:m="http://schemas.openxmlformats.org/officeDocument/2006/math">
        <m:r>
          <w:rPr>
            <w:rFonts w:ascii="Cambria Math" w:hAnsi="Cambria Math"/>
          </w:rPr>
          <m:t xml:space="preserve">8.8</m:t>
        </m:r>
      </m:oMath>
      <w:r>
        <w:rPr/>
        <w:t xml:space="preserve"> trials, corresponding to </w:t>
      </w:r>
      <w:r>
        <w:rPr/>
      </w:r>
      <m:oMath xmlns:m="http://schemas.openxmlformats.org/officeDocument/2006/math">
        <m:r>
          <w:rPr>
            <w:rFonts w:ascii="Cambria Math" w:hAnsi="Cambria Math"/>
          </w:rPr>
          <m:t xml:space="preserve">118.21</m:t>
        </m:r>
      </m:oMath>
      <w:r>
        <w:rPr/>
        <w:t xml:space="preserve"> ± </w:t>
      </w:r>
      <w:r>
        <w:rPr/>
      </w:r>
      <m:oMath xmlns:m="http://schemas.openxmlformats.org/officeDocument/2006/math">
        <m:r>
          <w:rPr>
            <w:rFonts w:ascii="Cambria Math" w:hAnsi="Cambria Math"/>
          </w:rPr>
          <m:t xml:space="preserve">17.6</m:t>
        </m:r>
      </m:oMath>
      <w:r>
        <w:rPr/>
        <w:t xml:space="preserve"> sec.</w:t>
      </w:r>
    </w:p>
    <w:p>
      <w:pPr>
        <w:pStyle w:val="TextBody"/>
        <w:pPrChange w:id="0" w:author="David Whitney" w:date="2024-06-05T09:33:00Z">
          <w:pPr>
            <w:pStyle w:val="Textbody"/>
            <w:jc w:val="both"/>
          </w:pPr>
        </w:pPrChange>
        <w:rPr/>
      </w:pPr>
      <w:commentRangeStart w:id="3"/>
      <w:r>
        <w:rPr/>
        <w:t>The internal mode increased the rate of false alarms relative to external mode (</w:t>
      </w:r>
      <w:r>
        <w:rPr/>
      </w:r>
      <m:oMath xmlns:m="http://schemas.openxmlformats.org/officeDocument/2006/math">
        <m:r>
          <w:rPr>
            <w:rFonts w:ascii="Cambria Math" w:hAnsi="Cambria Math"/>
          </w:rPr>
          <m:t xml:space="preserve">0.1</m:t>
        </m:r>
      </m:oMath>
      <w:r>
        <w:rPr/>
        <w:t xml:space="preserve"> ± </w:t>
      </w:r>
      <w:r>
        <w:rPr/>
      </w:r>
      <m:oMath xmlns:m="http://schemas.openxmlformats.org/officeDocument/2006/math">
        <m:r>
          <w:rPr>
            <w:rFonts w:ascii="Cambria Math" w:hAnsi="Cambria Math"/>
          </w:rPr>
          <m:t xml:space="preserve">0.02</m:t>
        </m:r>
      </m:oMath>
      <w:r>
        <w:rPr/>
        <w:t>, T(</w:t>
      </w:r>
      <w:r>
        <w:rPr/>
      </w:r>
      <m:oMath xmlns:m="http://schemas.openxmlformats.org/officeDocument/2006/math">
        <m:r>
          <w:rPr>
            <w:rFonts w:ascii="Cambria Math" w:hAnsi="Cambria Math"/>
          </w:rPr>
          <m:t xml:space="preserve">109</m:t>
        </m:r>
      </m:oMath>
      <w:r>
        <w:rPr/>
        <w:t xml:space="preserve">) = </w:t>
      </w:r>
      <w:r>
        <w:rPr/>
      </w:r>
      <m:oMath xmlns:m="http://schemas.openxmlformats.org/officeDocument/2006/math">
        <m:r>
          <w:rPr>
            <w:rFonts w:ascii="Cambria Math" w:hAnsi="Cambria Math"/>
          </w:rPr>
          <m:t xml:space="preserve">4.61</m:t>
        </m:r>
      </m:oMath>
      <w:r>
        <w:rPr/>
        <w:t xml:space="preserve">, p = </w:t>
      </w:r>
      <w:r>
        <w:rPr/>
      </w:r>
      <m:oMath xmlns:m="http://schemas.openxmlformats.org/officeDocument/2006/math">
        <m:r>
          <w:rPr>
            <w:rFonts w:ascii="Cambria Math" w:hAnsi="Cambria Math"/>
          </w:rPr>
          <m:t xml:space="preserve">1.1</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5</m:t>
            </m:r>
          </m:sup>
        </m:sSup>
      </m:oMath>
      <w:r>
        <w:rPr/>
        <w:t>, Figure X). In the internal mode, perception depended more on the stimuli presented at the preceding trial (</w:t>
      </w:r>
      <w:r>
        <w:rPr/>
      </w:r>
      <m:oMath xmlns:m="http://schemas.openxmlformats.org/officeDocument/2006/math">
        <m:r>
          <w:rPr>
            <w:rFonts w:ascii="Cambria Math" w:hAnsi="Cambria Math"/>
          </w:rPr>
          <m:t xml:space="preserve">1</m:t>
        </m:r>
      </m:oMath>
      <w:r>
        <w:rPr/>
        <w:t xml:space="preserve"> ± </w:t>
      </w:r>
      <w:r>
        <w:rPr/>
      </w:r>
      <m:oMath xmlns:m="http://schemas.openxmlformats.org/officeDocument/2006/math">
        <m:r>
          <w:rPr>
            <w:rFonts w:ascii="Cambria Math" w:hAnsi="Cambria Math"/>
          </w:rPr>
          <m:t xml:space="preserve">0.06</m:t>
        </m:r>
      </m:oMath>
      <w:r>
        <w:rPr/>
        <w:t xml:space="preserve">, z = </w:t>
      </w:r>
      <w:r>
        <w:rPr/>
      </w:r>
      <m:oMath xmlns:m="http://schemas.openxmlformats.org/officeDocument/2006/math">
        <m:r>
          <w:rPr>
            <w:rFonts w:ascii="Cambria Math" w:hAnsi="Cambria Math"/>
          </w:rPr>
          <m:t xml:space="preserve">16.86</m:t>
        </m:r>
      </m:oMath>
      <w:r>
        <w:rPr/>
        <w:t xml:space="preserve">, p = </w:t>
      </w:r>
      <w:r>
        <w:rPr/>
      </w:r>
      <m:oMath xmlns:m="http://schemas.openxmlformats.org/officeDocument/2006/math">
        <m:r>
          <w:rPr>
            <w:rFonts w:ascii="Cambria Math" w:hAnsi="Cambria Math"/>
          </w:rPr>
          <m:t xml:space="preserve">8.76</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64</m:t>
            </m:r>
          </m:sup>
        </m:sSup>
      </m:oMath>
      <w:r>
        <w:rPr/>
        <w:t>) and less on the stimulus presented at the current trial (</w:t>
      </w:r>
      <w:r>
        <w:rPr/>
      </w:r>
      <m:oMath xmlns:m="http://schemas.openxmlformats.org/officeDocument/2006/math">
        <m:r>
          <w:rPr>
            <w:rFonts w:ascii="Cambria Math" w:hAnsi="Cambria Math"/>
          </w:rPr>
          <m:t xml:space="preserve">−</m:t>
        </m:r>
        <m:r>
          <w:rPr>
            <w:rFonts w:ascii="Cambria Math" w:hAnsi="Cambria Math"/>
          </w:rPr>
          <m:t xml:space="preserve">1.16</m:t>
        </m:r>
      </m:oMath>
      <w:r>
        <w:rPr/>
        <w:t xml:space="preserve"> ± </w:t>
      </w:r>
      <w:r>
        <w:rPr/>
      </w:r>
      <m:oMath xmlns:m="http://schemas.openxmlformats.org/officeDocument/2006/math">
        <m:r>
          <w:rPr>
            <w:rFonts w:ascii="Cambria Math" w:hAnsi="Cambria Math"/>
          </w:rPr>
          <m:t xml:space="preserve">0.15</m:t>
        </m:r>
      </m:oMath>
      <w:r>
        <w:rPr/>
        <w:t xml:space="preserve">, z = </w:t>
      </w:r>
      <w:r>
        <w:rPr/>
      </w:r>
      <m:oMath xmlns:m="http://schemas.openxmlformats.org/officeDocument/2006/math">
        <m:r>
          <w:rPr>
            <w:rFonts w:ascii="Cambria Math" w:hAnsi="Cambria Math"/>
          </w:rPr>
          <m:t xml:space="preserve">−</m:t>
        </m:r>
        <m:r>
          <w:rPr>
            <w:rFonts w:ascii="Cambria Math" w:hAnsi="Cambria Math"/>
          </w:rPr>
          <m:t xml:space="preserve">7.64</m:t>
        </m:r>
      </m:oMath>
      <w:r>
        <w:rPr/>
        <w:t xml:space="preserve">, p = </w:t>
      </w:r>
      <w:r>
        <w:rPr/>
      </w:r>
      <m:oMath xmlns:m="http://schemas.openxmlformats.org/officeDocument/2006/math">
        <m:r>
          <w:rPr>
            <w:rFonts w:ascii="Cambria Math" w:hAnsi="Cambria Math"/>
          </w:rPr>
          <m:t xml:space="preserve">2.18</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14</m:t>
            </m:r>
          </m:sup>
        </m:sSup>
      </m:oMath>
      <w:r>
        <w:rPr/>
        <w:t>).</w:t>
      </w:r>
      <w:r>
        <w:rPr/>
      </w:r>
      <w:commentRangeEnd w:id="3"/>
      <w:r>
        <w:commentReference w:id="3"/>
      </w:r>
      <w:r>
        <w:rPr/>
        <w:br/>
      </w:r>
      <w:commentRangeStart w:id="4"/>
      <w:r>
        <w:rPr/>
        <w:t>Alarms during the internal mode were associated with a close-to-vertical noise-power-peak that was shifted toward the orientation of the stimulus presented at the preceding trial (</w:t>
      </w:r>
      <w:r>
        <w:rPr/>
      </w:r>
      <m:oMath xmlns:m="http://schemas.openxmlformats.org/officeDocument/2006/math">
        <m:r>
          <w:rPr>
            <w:rFonts w:ascii="Cambria Math" w:hAnsi="Cambria Math"/>
          </w:rPr>
          <m:t xml:space="preserve">19.87</m:t>
        </m:r>
      </m:oMath>
      <w:r>
        <w:rPr/>
        <w:t xml:space="preserve"> ± </w:t>
      </w:r>
      <w:r>
        <w:rPr/>
      </w:r>
      <m:oMath xmlns:m="http://schemas.openxmlformats.org/officeDocument/2006/math">
        <m:r>
          <w:rPr>
            <w:rFonts w:ascii="Cambria Math" w:hAnsi="Cambria Math"/>
          </w:rPr>
          <m:t xml:space="preserve">6.73</m:t>
        </m:r>
      </m:oMath>
      <w:r>
        <w:rPr/>
        <w:t>, T(</w:t>
      </w:r>
      <w:r>
        <w:rPr/>
      </w:r>
      <m:oMath xmlns:m="http://schemas.openxmlformats.org/officeDocument/2006/math">
        <m:r>
          <w:rPr>
            <w:rFonts w:ascii="Cambria Math" w:hAnsi="Cambria Math"/>
          </w:rPr>
          <m:t xml:space="preserve">20.28</m:t>
        </m:r>
      </m:oMath>
      <w:r>
        <w:rPr/>
        <w:t xml:space="preserve">) = </w:t>
      </w:r>
      <w:r>
        <w:rPr/>
      </w:r>
      <m:oMath xmlns:m="http://schemas.openxmlformats.org/officeDocument/2006/math">
        <m:r>
          <w:rPr>
            <w:rFonts w:ascii="Cambria Math" w:hAnsi="Cambria Math"/>
          </w:rPr>
          <m:t xml:space="preserve">2.95</m:t>
        </m:r>
      </m:oMath>
      <w:r>
        <w:rPr/>
        <w:t xml:space="preserve">, p = </w:t>
      </w:r>
      <w:r>
        <w:rPr/>
      </w:r>
      <m:oMath xmlns:m="http://schemas.openxmlformats.org/officeDocument/2006/math">
        <m:r>
          <w:rPr>
            <w:rFonts w:ascii="Cambria Math" w:hAnsi="Cambria Math"/>
          </w:rPr>
          <m:t xml:space="preserve">7.82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m:t>
            </m:r>
          </m:sup>
        </m:sSup>
      </m:oMath>
      <w:r>
        <w:rPr/>
        <w:t xml:space="preserve">). </w:t>
      </w:r>
      <w:r>
        <w:rPr/>
      </w:r>
      <w:commentRangeEnd w:id="4"/>
      <w:r>
        <w:commentReference w:id="4"/>
      </w:r>
      <w:r>
        <w:rPr/>
        <w:t>This shift was not observed during the external mode (</w:t>
      </w:r>
      <w:r>
        <w:rPr/>
      </w:r>
      <m:oMath xmlns:m="http://schemas.openxmlformats.org/officeDocument/2006/math">
        <m:r>
          <w:rPr>
            <w:rFonts w:ascii="Cambria Math" w:hAnsi="Cambria Math"/>
          </w:rPr>
          <m:t xml:space="preserve">−</m:t>
        </m:r>
        <m:r>
          <w:rPr>
            <w:rFonts w:ascii="Cambria Math" w:hAnsi="Cambria Math"/>
          </w:rPr>
          <m:t xml:space="preserve">3.67</m:t>
        </m:r>
      </m:oMath>
      <w:r>
        <w:rPr/>
        <w:t xml:space="preserve"> ± </w:t>
      </w:r>
      <w:r>
        <w:rPr/>
      </w:r>
      <m:oMath xmlns:m="http://schemas.openxmlformats.org/officeDocument/2006/math">
        <m:r>
          <w:rPr>
            <w:rFonts w:ascii="Cambria Math" w:hAnsi="Cambria Math"/>
          </w:rPr>
          <m:t xml:space="preserve">6.27</m:t>
        </m:r>
      </m:oMath>
      <w:r>
        <w:rPr/>
        <w:t>, T(</w:t>
      </w:r>
      <w:r>
        <w:rPr/>
      </w:r>
      <m:oMath xmlns:m="http://schemas.openxmlformats.org/officeDocument/2006/math">
        <m:r>
          <w:rPr>
            <w:rFonts w:ascii="Cambria Math" w:hAnsi="Cambria Math"/>
          </w:rPr>
          <m:t xml:space="preserve">20.15</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0.59</m:t>
        </m:r>
      </m:oMath>
      <w:r>
        <w:rPr/>
        <w:t xml:space="preserve">, p = </w:t>
      </w:r>
      <w:r>
        <w:rPr/>
      </w:r>
      <m:oMath xmlns:m="http://schemas.openxmlformats.org/officeDocument/2006/math">
        <m:r>
          <w:rPr>
            <w:rFonts w:ascii="Cambria Math" w:hAnsi="Cambria Math"/>
          </w:rPr>
          <m:t xml:space="preserve">0.56</m:t>
        </m:r>
      </m:oMath>
      <w:r>
        <w:rPr/>
        <w:t>, Figure X). These findings confirmed criterion 2: the predictive templates that drive false alarms are dynamic, carry content,</w:t>
      </w:r>
      <w:ins w:id="22" w:author="David Whitney" w:date="2024-06-05T09:58:00Z">
        <w:r>
          <w:rPr/>
          <w:t xml:space="preserve"> </w:t>
        </w:r>
      </w:ins>
      <w:r>
        <w:rPr/>
        <w:t>and fluctuate at a timescale compatible with the duration of individual hallucinatory experiences.</w:t>
      </w:r>
    </w:p>
    <w:p>
      <w:pPr>
        <w:pStyle w:val="TextBody"/>
        <w:pPrChange w:id="0" w:author="David Whitney" w:date="2024-06-05T09:33:00Z">
          <w:pPr>
            <w:pStyle w:val="Textbody"/>
            <w:jc w:val="both"/>
          </w:pPr>
        </w:pPrChange>
        <w:rPr/>
      </w:pPr>
      <w:r>
        <w:rPr/>
        <w:t>By combining HMMs with the classification image approach</w:t>
      </w:r>
      <w:r>
        <w:rPr>
          <w:vertAlign w:val="superscript"/>
        </w:rPr>
        <w:t>5,6</w:t>
      </w:r>
      <w:r>
        <w:rPr/>
        <w:t xml:space="preserve">, we show that the false alarms observed in our study are perceptual phenomena, characterized by specific contents, and driven by dynamic predictive templates, governed by transitions between external and internal modes of perception that alternate </w:t>
      </w:r>
      <w:ins w:id="23" w:author="David Whitney" w:date="2024-06-05T09:59:00Z">
        <w:r>
          <w:rPr/>
          <w:t>on</w:t>
        </w:r>
      </w:ins>
      <w:del w:id="24" w:author="David Whitney" w:date="2024-06-05T09:59:00Z">
        <w:r>
          <w:rPr/>
          <w:delText>a</w:delText>
        </w:r>
      </w:del>
      <w:r>
        <w:rPr/>
        <w:t xml:space="preserve"> a timescale compatible with the on- and offset of hallucinatory experiences. Future research should explore whether false alarms, and ultimately clinical hallucinations, can be mitigated by interventions that disrupt the internal mode.</w:t>
      </w:r>
    </w:p>
    <w:p>
      <w:pPr>
        <w:pStyle w:val="Normal"/>
        <w:pPrChange w:id="0" w:author="David Whitney" w:date="2024-06-05T09:33:00Z">
          <w:pPr>
            <w:jc w:val="both"/>
          </w:pPr>
        </w:pPrChange>
        <w:rPr/>
      </w:pPr>
      <w:r>
        <w:rPr/>
      </w:r>
      <w:bookmarkStart w:id="1" w:name="main"/>
      <w:bookmarkStart w:id="2" w:name="main"/>
      <w:bookmarkEnd w:id="2"/>
      <w:r>
        <w:br w:type="page"/>
      </w:r>
    </w:p>
    <w:p>
      <w:pPr>
        <w:pStyle w:val="Heading1"/>
        <w:pPrChange w:id="0" w:author="David Whitney" w:date="2024-06-05T09:33:00Z">
          <w:pPr>
            <w:pStyle w:val="Heading1"/>
            <w:jc w:val="both"/>
          </w:pPr>
        </w:pPrChange>
        <w:rPr/>
      </w:pPr>
      <w:r>
        <w:rPr/>
        <w:t>Methods</w:t>
      </w:r>
    </w:p>
    <w:p>
      <w:pPr>
        <w:pStyle w:val="Heading2"/>
        <w:pPrChange w:id="0" w:author="David Whitney" w:date="2024-06-05T09:33:00Z">
          <w:pPr>
            <w:pStyle w:val="Heading2"/>
            <w:jc w:val="both"/>
          </w:pPr>
        </w:pPrChange>
        <w:rPr/>
      </w:pPr>
      <w:bookmarkStart w:id="3" w:name="lead-contact"/>
      <w:r>
        <w:rPr/>
        <w:t>Lead contact</w:t>
      </w:r>
    </w:p>
    <w:p>
      <w:pPr>
        <w:pStyle w:val="FirstParagraph"/>
        <w:pPrChange w:id="0" w:author="David Whitney" w:date="2024-06-05T09:33:00Z">
          <w:pPr>
            <w:pStyle w:val="FirstParagraph"/>
            <w:jc w:val="both"/>
          </w:pPr>
        </w:pPrChange>
        <w:rPr/>
      </w:pPr>
      <w:r>
        <w:rPr/>
        <w:t>Further information and requests for resources should be directed to and will be fulfilled by the lead contact, Veith Weilnhammer (</w:t>
      </w:r>
      <w:hyperlink r:id="rId3">
        <w:r>
          <w:rPr>
            <w:rStyle w:val="InternetLink"/>
          </w:rPr>
          <w:t>veith-andreas.weilnhammer@charite.de</w:t>
        </w:r>
      </w:hyperlink>
      <w:r>
        <w:rPr/>
        <w:t>).</w:t>
      </w:r>
      <w:bookmarkEnd w:id="3"/>
    </w:p>
    <w:p>
      <w:pPr>
        <w:pStyle w:val="Heading2"/>
        <w:pPrChange w:id="0" w:author="David Whitney" w:date="2024-06-05T09:33:00Z">
          <w:pPr>
            <w:pStyle w:val="Heading2"/>
            <w:jc w:val="both"/>
          </w:pPr>
        </w:pPrChange>
        <w:rPr/>
      </w:pPr>
      <w:r>
        <w:rPr/>
        <w:t>Materials availability</w:t>
      </w:r>
    </w:p>
    <w:p>
      <w:pPr>
        <w:pStyle w:val="FirstParagraph"/>
        <w:pPrChange w:id="0" w:author="David Whitney" w:date="2024-06-05T09:33:00Z">
          <w:pPr>
            <w:pStyle w:val="FirstParagraph"/>
            <w:jc w:val="both"/>
          </w:pPr>
        </w:pPrChange>
        <w:rPr/>
      </w:pPr>
      <w:bookmarkStart w:id="4" w:name="materials-availability"/>
      <w:r>
        <w:rPr/>
        <w:t>This study did not generate new unique reagents.</w:t>
      </w:r>
      <w:bookmarkEnd w:id="4"/>
    </w:p>
    <w:p>
      <w:pPr>
        <w:pStyle w:val="Heading2"/>
        <w:pPrChange w:id="0" w:author="David Whitney" w:date="2024-06-05T09:33:00Z">
          <w:pPr>
            <w:pStyle w:val="Heading2"/>
            <w:jc w:val="both"/>
          </w:pPr>
        </w:pPrChange>
        <w:rPr/>
      </w:pPr>
      <w:bookmarkStart w:id="5" w:name="data-and-code-availability"/>
      <w:r>
        <w:rPr/>
        <w:t>Data and code availability</w:t>
      </w:r>
    </w:p>
    <w:p>
      <w:pPr>
        <w:pStyle w:val="FirstParagraph"/>
        <w:pPrChange w:id="0" w:author="David Whitney" w:date="2024-06-05T09:33:00Z">
          <w:pPr>
            <w:pStyle w:val="FirstParagraph"/>
            <w:jc w:val="both"/>
          </w:pPr>
        </w:pPrChange>
        <w:rPr/>
      </w:pPr>
      <w:r>
        <w:rPr/>
        <w:t xml:space="preserve">All custom code and behavioral data are available on </w:t>
      </w:r>
      <w:hyperlink r:id="rId4">
        <w:r>
          <w:rPr>
            <w:rStyle w:val="InternetLink"/>
          </w:rPr>
          <w:t>https://github.com/veithweilnhammer/Modes</w:t>
        </w:r>
      </w:hyperlink>
      <w:r>
        <w:rPr/>
        <w:t xml:space="preserve">. This manuscript was created using the </w:t>
      </w:r>
      <w:r>
        <w:rPr>
          <w:i/>
          <w:iCs/>
        </w:rPr>
        <w:t>R Markdown</w:t>
      </w:r>
      <w:r>
        <w:rPr/>
        <w:t xml:space="preserve"> framework, which integrates all data-related computations and the formatted text within one document. With this, we wish to make our approach fully transparent and reproducible for reviewers and future readers.</w:t>
      </w:r>
      <w:bookmarkEnd w:id="5"/>
    </w:p>
    <w:p>
      <w:pPr>
        <w:pStyle w:val="Heading2"/>
        <w:pPrChange w:id="0" w:author="David Whitney" w:date="2024-06-05T09:33:00Z">
          <w:pPr>
            <w:pStyle w:val="Heading2"/>
            <w:jc w:val="both"/>
          </w:pPr>
        </w:pPrChange>
        <w:rPr/>
      </w:pPr>
      <w:r>
        <w:rPr/>
        <w:t>Experimental model and subject details</w:t>
      </w:r>
    </w:p>
    <w:p>
      <w:pPr>
        <w:pStyle w:val="Heading4"/>
        <w:pPrChange w:id="0" w:author="David Whitney" w:date="2024-06-05T09:33:00Z">
          <w:pPr>
            <w:pStyle w:val="Heading4"/>
            <w:jc w:val="both"/>
          </w:pPr>
        </w:pPrChange>
        <w:rPr/>
      </w:pPr>
      <w:r>
        <w:rPr/>
        <w:t>Apparatus</w:t>
      </w:r>
    </w:p>
    <w:p>
      <w:pPr>
        <w:pStyle w:val="FirstParagraph"/>
        <w:pPrChange w:id="0" w:author="David Whitney" w:date="2024-06-05T09:33:00Z">
          <w:pPr>
            <w:pStyle w:val="FirstParagraph"/>
            <w:jc w:val="both"/>
          </w:pPr>
        </w:pPrChange>
        <w:rPr/>
      </w:pPr>
      <w:bookmarkStart w:id="6" w:name="apparatus"/>
      <w:r>
        <w:rPr/>
        <w:t>The participants viewed visual stimuli on a gamma-corrected CRT monitor (Sony Trinitron Multiscan G520, 1024x768 pixels, 100 Hz refresh rate, Konica Minolta LS-110 luminometer for gamma correction) at a viewing distance of 57.3 cm, with head stabilization provided by a chin rest. G</w:t>
      </w:r>
      <w:bookmarkEnd w:id="6"/>
    </w:p>
    <w:p>
      <w:pPr>
        <w:pStyle w:val="Heading3"/>
        <w:pPrChange w:id="0" w:author="David Whitney" w:date="2024-06-05T09:33:00Z">
          <w:pPr>
            <w:pStyle w:val="Heading3"/>
            <w:jc w:val="both"/>
          </w:pPr>
        </w:pPrChange>
        <w:rPr/>
      </w:pPr>
      <w:r>
        <w:rPr/>
        <w:t>Stimuli and Procedure</w:t>
      </w:r>
    </w:p>
    <w:p>
      <w:pPr>
        <w:pStyle w:val="FirstParagraph"/>
        <w:pPrChange w:id="0" w:author="David Whitney" w:date="2024-06-05T09:33:00Z">
          <w:pPr>
            <w:pStyle w:val="FirstParagraph"/>
            <w:jc w:val="both"/>
          </w:pPr>
        </w:pPrChange>
        <w:rPr/>
      </w:pPr>
      <w:bookmarkStart w:id="7" w:name="stimuli-and-procedure"/>
      <w:r>
        <w:rPr/>
        <w:t>All stimuli were presented using MATLAB (MathWorks, R2017a) and the Psychophysics Toolbox. In 44% of the trials, we presented low-contrast near-to-vertical Gabor patches which were embedded in static white noise. In another 44% of the trials, we presented only static white noise. The remaining 12% of the trials featured a high-contrast Gabor patch (40% Michelson contrast) embedded in white noise. This high-contrast inducer was introduce to boost the phenomenon of serial dependency. The inducers were oriented 10 degrees clockwise or counterclockwise relative to vertical, and presented in intervals randomized between 4 and 10 trials. Stimuli were displayed for 500 ms, with a maximum white noise contrast of 60%. To reduce potential luminance aftereffects, the target was masked by low-pass filtered luminance contrast noise (100% contrast) for 500 ms, and the Gabor phase was randomized across trials. Visual stimuli measured 14 x 14 degrees of visual angle (d.v.a.), with Gabor patches confined to a Gaussian contrast envelope with a 3 d.v.a. standard deviation. The spatial frequency of the Gabor patches was 0.5 cycles per degree (cpd), with orientation randomized within ±3 degrees relative to vertical. Participants judged the presence or absence of the near-vertical target Gabor in the noisy image. We adjusted the target contrast on a participant-by-participant basis to achieve a d’ of approximately 1.5 using data from preliminary experiments. Each session consisted of 100 trials, with inter-trial intervals randomized between 800-1200 ms. Participants completed 15-25 sessions in about 2 hours.</w:t>
      </w:r>
      <w:bookmarkEnd w:id="7"/>
    </w:p>
    <w:p>
      <w:pPr>
        <w:pStyle w:val="Heading3"/>
        <w:pPrChange w:id="0" w:author="David Whitney" w:date="2024-06-05T09:33:00Z">
          <w:pPr>
            <w:pStyle w:val="Heading3"/>
            <w:jc w:val="both"/>
          </w:pPr>
        </w:pPrChange>
        <w:rPr/>
      </w:pPr>
      <w:r>
        <w:rPr/>
        <w:t>Quantification and Statistical Analysis</w:t>
      </w:r>
    </w:p>
    <w:p>
      <w:pPr>
        <w:pStyle w:val="FirstParagraph"/>
        <w:pPrChange w:id="0" w:author="David Whitney" w:date="2024-06-05T09:33:00Z">
          <w:pPr>
            <w:pStyle w:val="FirstParagraph"/>
            <w:jc w:val="both"/>
          </w:pPr>
        </w:pPrChange>
        <w:rPr/>
      </w:pPr>
      <w:r>
        <w:rPr/>
        <w:t>Responses were categorized into one of four stimulus-response types: Hits (alarms on stimulus trials), correct rejections (rejections on no-stimulus trials), false alarms (alarms on no-stimulus trials), and misses (rejections on stimulus trials). We employed standard logistic and linear regression using R-packages lmer, glmer, and afex (see Supplemental Table S1).</w:t>
      </w:r>
    </w:p>
    <w:p>
      <w:pPr>
        <w:pStyle w:val="Heading4"/>
        <w:pPrChange w:id="0" w:author="David Whitney" w:date="2024-06-05T09:33:00Z">
          <w:pPr>
            <w:pStyle w:val="Heading4"/>
            <w:jc w:val="both"/>
          </w:pPr>
        </w:pPrChange>
        <w:rPr/>
      </w:pPr>
      <w:bookmarkStart w:id="8" w:name="classification-images"/>
      <w:r>
        <w:rPr/>
        <w:t>Classification images</w:t>
      </w:r>
    </w:p>
    <w:p>
      <w:pPr>
        <w:pStyle w:val="FirstParagraph"/>
        <w:pPrChange w:id="0" w:author="David Whitney" w:date="2024-06-05T09:33:00Z">
          <w:pPr>
            <w:pStyle w:val="FirstParagraph"/>
            <w:jc w:val="both"/>
          </w:pPr>
        </w:pPrChange>
        <w:rPr/>
      </w:pPr>
      <w:r>
        <w:rPr/>
        <w:t>Following previous approaches</w:t>
      </w:r>
      <w:r>
        <w:rPr>
          <w:vertAlign w:val="superscript"/>
        </w:rPr>
        <w:t>6</w:t>
      </w:r>
      <w:r>
        <w:rPr/>
        <w:t>, we filtered each static white noise image with the Gaussian stimulus envelope, applied fast 2-D Fourier-transformation, and extracted the power at the Gabor patch’s spatial frequency, separately for orientations from 0 to 180 degress in three degree intervals. For every image, we computed the average power between 60 to 120 degrees, relative to the overal</w:t>
      </w:r>
      <w:ins w:id="25" w:author="Yuki Murai" w:date="2024-06-06T18:22:00Z">
        <w:r>
          <w:rPr/>
          <w:t>l</w:t>
        </w:r>
      </w:ins>
      <w:r>
        <w:rPr/>
        <w:t xml:space="preserve"> power from compelte orientation range. To visualize the classification images, we subtracted the average power-by-orientation at rejection trials from the average power-by-orientation at alarm trials. To examine serial dependence, the same analysis was conducted separately for trials following clockwise (CW) and counter-clockwise (CCW) inducers. In each condition and participant, we determined the average vector of the clasification image by computing the centroid of a polygon composed of vector endpoints in polar coordinates.</w:t>
      </w:r>
      <w:bookmarkEnd w:id="8"/>
    </w:p>
    <w:p>
      <w:pPr>
        <w:pStyle w:val="Heading4"/>
        <w:pPrChange w:id="0" w:author="David Whitney" w:date="2024-06-05T09:33:00Z">
          <w:pPr>
            <w:pStyle w:val="Heading4"/>
            <w:jc w:val="both"/>
          </w:pPr>
        </w:pPrChange>
        <w:rPr/>
      </w:pPr>
      <w:r>
        <w:rPr/>
        <w:t>Hidden Markov Modeling</w:t>
      </w:r>
    </w:p>
    <w:p>
      <w:pPr>
        <w:pStyle w:val="FirstParagraph"/>
        <w:pPrChange w:id="0" w:author="David Whitney" w:date="2024-06-05T09:33:00Z">
          <w:pPr>
            <w:pStyle w:val="FirstParagraph"/>
            <w:jc w:val="both"/>
          </w:pPr>
        </w:pPrChange>
        <w:rPr/>
      </w:pPr>
      <w:r>
        <w:rPr/>
        <w:t xml:space="preserve">We used General Linear Models (GLM) to predict the response </w:t>
      </w:r>
      <w:r>
        <w:rPr/>
      </w:r>
      <m:oMath xmlns:m="http://schemas.openxmlformats.org/officeDocument/2006/math">
        <m:sSub>
          <m:e>
            <m:r>
              <w:rPr>
                <w:rFonts w:ascii="Cambria Math" w:hAnsi="Cambria Math"/>
              </w:rPr>
              <m:t xml:space="preserve">y</m:t>
            </m:r>
          </m:e>
          <m:sub>
            <m:r>
              <w:rPr>
                <w:rFonts w:ascii="Cambria Math" w:hAnsi="Cambria Math"/>
              </w:rPr>
              <m:t xml:space="preserve">t</m:t>
            </m:r>
          </m:sub>
        </m:sSub>
      </m:oMath>
      <w:r>
        <w:rPr/>
        <w:t xml:space="preserve"> (0: rejection: 1: alarm) from the contrast at the current trial (</w:t>
      </w:r>
      <w:r>
        <w:rPr/>
      </w:r>
      <m:oMath xmlns:m="http://schemas.openxmlformats.org/officeDocument/2006/math">
        <m:sSub>
          <m:e>
            <m:r>
              <w:rPr>
                <w:rFonts w:ascii="Cambria Math" w:hAnsi="Cambria Math"/>
              </w:rPr>
              <m:t xml:space="preserve">s</m:t>
            </m:r>
          </m:e>
          <m:sub>
            <m:r>
              <w:rPr>
                <w:rFonts w:ascii="Cambria Math" w:hAnsi="Cambria Math"/>
              </w:rPr>
              <m:t xml:space="preserve">t</m:t>
            </m:r>
          </m:sub>
        </m:sSub>
      </m:oMath>
      <w:r>
        <w:rPr/>
        <w:t xml:space="preserve">: zero contrast, low contrast, high contrast) and the response at the preceding trial </w:t>
      </w:r>
      <w:r>
        <w:rPr/>
      </w:r>
      <m:oMath xmlns:m="http://schemas.openxmlformats.org/officeDocument/2006/math">
        <m:sSub>
          <m:e>
            <m:r>
              <w:rPr>
                <w:rFonts w:ascii="Cambria Math" w:hAnsi="Cambria Math"/>
              </w:rPr>
              <m:t xml:space="preserve">y</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oMath>
      <w:r>
        <w:rPr/>
        <w:t>:</w:t>
      </w:r>
    </w:p>
    <w:p>
      <w:pPr>
        <w:pStyle w:val="TextBody"/>
        <w:pPrChange w:id="0" w:author="David Whitney" w:date="2024-06-05T09:33:00Z">
          <w:pPr>
            <w:pStyle w:val="Textbody"/>
            <w:jc w:val="both"/>
          </w:pPr>
        </w:pPrChange>
        <w:rPr/>
      </w:pPr>
      <w:r>
        <w:rPr/>
      </w:r>
    </w:p>
    <w:p>
      <w:pPr>
        <w:pStyle w:val="TextBody"/>
        <w:rPr/>
      </w:pPr>
      <w:r>
        <w:rPr/>
      </w:r>
    </w:p>
    <w:p>
      <w:pPr>
        <w:pStyle w:val="TextBody"/>
        <w:pPrChange w:id="0" w:author="David Whitney" w:date="2024-06-05T09:33:00Z">
          <w:pPr>
            <w:pStyle w:val="Textbody"/>
            <w:jc w:val="both"/>
          </w:pPr>
        </w:pPrChange>
        <w:rPr/>
      </w:pPr>
      <w:r>
        <w:rPr/>
        <w:t xml:space="preserve">We then used Hidden Markov Models (HMMs, as implemented in the </w:t>
      </w:r>
      <w:r>
        <w:rPr>
          <w:i/>
          <w:iCs/>
        </w:rPr>
        <w:t>SSM: Bayesian learning and inference for state space models</w:t>
      </w:r>
      <w:r>
        <w:rPr/>
        <w:t xml:space="preserve"> python library, </w:t>
      </w:r>
      <w:hyperlink r:id="rId5">
        <w:r>
          <w:rPr>
            <w:rStyle w:val="InternetLink"/>
          </w:rPr>
          <w:t>https://github.com/lindermanlab/ssm</w:t>
        </w:r>
      </w:hyperlink>
      <w:r>
        <w:rPr/>
        <w:t xml:space="preserve">) to model transitions between two latent states </w:t>
      </w:r>
      <w:r>
        <w:rPr/>
      </w:r>
      <m:oMath xmlns:m="http://schemas.openxmlformats.org/officeDocument/2006/math">
        <m:r>
          <w:rPr>
            <w:rFonts w:ascii="Cambria Math" w:hAnsi="Cambria Math"/>
          </w:rPr>
          <m:t xml:space="preserve">k</m:t>
        </m:r>
      </m:oMath>
      <w:r>
        <w:rPr/>
        <w:t xml:space="preserve"> and </w:t>
      </w:r>
      <w:r>
        <w:rPr/>
      </w:r>
      <m:oMath xmlns:m="http://schemas.openxmlformats.org/officeDocument/2006/math">
        <m:r>
          <w:rPr>
            <w:rFonts w:ascii="Cambria Math" w:hAnsi="Cambria Math"/>
          </w:rPr>
          <m:t xml:space="preserve">j</m:t>
        </m:r>
      </m:oMath>
      <w:r>
        <w:rPr/>
        <w:t xml:space="preserve">. At each trial, the HMM predicted the latent state </w:t>
      </w:r>
      <w:r>
        <w:rPr/>
      </w:r>
      <m:oMath xmlns:m="http://schemas.openxmlformats.org/officeDocument/2006/math">
        <m:sSub>
          <m:e>
            <m:r>
              <w:rPr>
                <w:rFonts w:ascii="Cambria Math" w:hAnsi="Cambria Math"/>
              </w:rPr>
              <m:t xml:space="preserve">z</m:t>
            </m:r>
          </m:e>
          <m:sub>
            <m:r>
              <w:rPr>
                <w:rFonts w:ascii="Cambria Math" w:hAnsi="Cambria Math"/>
              </w:rPr>
              <m:t xml:space="preserve">t</m:t>
            </m:r>
          </m:sub>
        </m:sSub>
      </m:oMath>
      <w:r>
        <w:rPr/>
        <w:t xml:space="preserve"> was </w:t>
      </w:r>
      <w:r>
        <w:rPr/>
      </w:r>
      <m:oMath xmlns:m="http://schemas.openxmlformats.org/officeDocument/2006/math">
        <m:r>
          <w:rPr>
            <w:rFonts w:ascii="Cambria Math" w:hAnsi="Cambria Math"/>
          </w:rPr>
          <m:t xml:space="preserve">k</m:t>
        </m:r>
      </m:oMath>
      <w:r>
        <w:rPr/>
        <w:t xml:space="preserve"> or </w:t>
      </w:r>
      <w:r>
        <w:rPr/>
      </w:r>
      <m:oMath xmlns:m="http://schemas.openxmlformats.org/officeDocument/2006/math">
        <m:r>
          <w:rPr>
            <w:rFonts w:ascii="Cambria Math" w:hAnsi="Cambria Math"/>
          </w:rPr>
          <m:t xml:space="preserve">j</m:t>
        </m:r>
      </m:oMath>
      <w:r>
        <w:rPr/>
        <w:t xml:space="preserve">, with alternation between </w:t>
      </w:r>
      <w:r>
        <w:rPr/>
      </w:r>
      <m:oMath xmlns:m="http://schemas.openxmlformats.org/officeDocument/2006/math">
        <m:r>
          <w:rPr>
            <w:rFonts w:ascii="Cambria Math" w:hAnsi="Cambria Math"/>
          </w:rPr>
          <m:t xml:space="preserve">k</m:t>
        </m:r>
      </m:oMath>
      <w:r>
        <w:rPr/>
        <w:t xml:space="preserve"> and </w:t>
      </w:r>
      <w:r>
        <w:rPr/>
      </w:r>
      <m:oMath xmlns:m="http://schemas.openxmlformats.org/officeDocument/2006/math">
        <m:r>
          <w:rPr>
            <w:rFonts w:ascii="Cambria Math" w:hAnsi="Cambria Math"/>
          </w:rPr>
          <m:t xml:space="preserve">j</m:t>
        </m:r>
      </m:oMath>
      <w:r>
        <w:rPr/>
        <w:t xml:space="preserve"> that were governed by a 2 x 2 transition matrix </w:t>
      </w:r>
      <w:r>
        <w:rPr/>
      </w:r>
      <m:oMath xmlns:m="http://schemas.openxmlformats.org/officeDocument/2006/math">
        <m:r>
          <w:rPr>
            <w:rFonts w:ascii="Cambria Math" w:hAnsi="Cambria Math"/>
          </w:rPr>
          <m:t xml:space="preserve">A</m:t>
        </m:r>
      </m:oMath>
      <w:r>
        <w:rPr/>
        <w:t>:</w:t>
      </w:r>
    </w:p>
    <w:p>
      <w:pPr>
        <w:pStyle w:val="TextBody"/>
        <w:pPrChange w:id="0" w:author="David Whitney" w:date="2024-06-05T09:33:00Z">
          <w:pPr>
            <w:pStyle w:val="Textbody"/>
            <w:jc w:val="both"/>
          </w:pPr>
        </w:pPrChange>
        <w:rPr/>
      </w:pPr>
      <w:r>
        <w:rPr/>
        <w:t xml:space="preserve">Each latent state was linked to an independent GLM that predicted </w:t>
      </w:r>
      <w:r>
        <w:rPr/>
      </w:r>
      <m:oMath xmlns:m="http://schemas.openxmlformats.org/officeDocument/2006/math">
        <m:sSub>
          <m:e>
            <m:r>
              <w:rPr>
                <w:rFonts w:ascii="Cambria Math" w:hAnsi="Cambria Math"/>
              </w:rPr>
              <m:t xml:space="preserve">y</m:t>
            </m:r>
          </m:e>
          <m:sub>
            <m:r>
              <w:rPr>
                <w:rFonts w:ascii="Cambria Math" w:hAnsi="Cambria Math"/>
              </w:rPr>
              <m:t xml:space="preserve">t</m:t>
            </m:r>
          </m:sub>
        </m:sSub>
      </m:oMath>
      <w:r>
        <w:rPr/>
        <w:t xml:space="preserve"> from </w:t>
      </w:r>
      <w:r>
        <w:rPr/>
      </w:r>
      <m:oMath xmlns:m="http://schemas.openxmlformats.org/officeDocument/2006/math">
        <m:sSub>
          <m:e>
            <m:r>
              <w:rPr>
                <w:rFonts w:ascii="Cambria Math" w:hAnsi="Cambria Math"/>
              </w:rPr>
              <m:t xml:space="preserve">s</m:t>
            </m:r>
          </m:e>
          <m:sub>
            <m:r>
              <w:rPr>
                <w:rFonts w:ascii="Cambria Math" w:hAnsi="Cambria Math"/>
              </w:rPr>
              <m:t xml:space="preserve">t</m:t>
            </m:r>
          </m:sub>
        </m:sSub>
      </m:oMath>
      <w:r>
        <w:rPr/>
        <w:t xml:space="preserve"> and </w:t>
      </w:r>
      <w:r>
        <w:rPr/>
      </w:r>
      <m:oMath xmlns:m="http://schemas.openxmlformats.org/officeDocument/2006/math">
        <m:sSub>
          <m:e>
            <m:r>
              <w:rPr>
                <w:rFonts w:ascii="Cambria Math" w:hAnsi="Cambria Math"/>
              </w:rPr>
              <m:t xml:space="preserve">y</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oMath>
      <w:r>
        <w:rPr/>
        <w:t xml:space="preserve"> based on the weights </w:t>
      </w:r>
      <w:r>
        <w:rPr/>
      </w:r>
      <m:oMath xmlns:m="http://schemas.openxmlformats.org/officeDocument/2006/math">
        <m:sSub>
          <m:e>
            <m:r>
              <w:rPr>
                <w:rFonts w:ascii="Cambria Math" w:hAnsi="Cambria Math"/>
              </w:rPr>
              <m:t xml:space="preserve">w</m:t>
            </m:r>
          </m:e>
          <m:sub>
            <m:f>
              <m:fPr>
                <m:type m:val="lin"/>
              </m:fPr>
              <m:num>
                <m:r>
                  <w:rPr>
                    <w:rFonts w:ascii="Cambria Math" w:hAnsi="Cambria Math"/>
                  </w:rPr>
                  <m:t xml:space="preserve">j</m:t>
                </m:r>
              </m:num>
              <m:den>
                <m:r>
                  <w:rPr>
                    <w:rFonts w:ascii="Cambria Math" w:hAnsi="Cambria Math"/>
                  </w:rPr>
                  <m:t xml:space="preserve">k</m:t>
                </m:r>
              </m:den>
            </m:f>
          </m:sub>
        </m:sSub>
      </m:oMath>
      <w:r>
        <w:rPr/>
        <w:t>:</w:t>
      </w:r>
    </w:p>
    <w:p>
      <w:pPr>
        <w:pStyle w:val="TextBody"/>
        <w:pPrChange w:id="0" w:author="David Whitney" w:date="2024-06-05T09:33:00Z">
          <w:pPr>
            <w:pStyle w:val="Textbody"/>
            <w:jc w:val="both"/>
          </w:pPr>
        </w:pPrChange>
        <w:rPr/>
      </w:pPr>
      <w:r>
        <w:rPr/>
      </w:r>
    </w:p>
    <w:p>
      <w:pPr>
        <w:pStyle w:val="TextBody"/>
        <w:rPr/>
      </w:pPr>
      <w:r>
        <w:rPr/>
      </w:r>
    </w:p>
    <w:p>
      <w:pPr>
        <w:pStyle w:val="TextBody"/>
        <w:pPrChange w:id="0" w:author="David Whitney" w:date="2024-06-05T09:33:00Z">
          <w:pPr>
            <w:pStyle w:val="Textbody"/>
            <w:jc w:val="both"/>
          </w:pPr>
        </w:pPrChange>
        <w:rPr/>
      </w:pPr>
      <w:r>
        <w:rPr/>
        <w:t xml:space="preserve">For both states, parameters were initialized at the regression weights of a one-state control GLM. To compare the performance of the two-state GLM relative to the one-state control GLM, we computed the difference in Bayesian Information Criterion (BIC) between the two models. The SSM hyperparameters were defined as follows: </w:t>
      </w:r>
      <w:r>
        <w:rPr/>
      </w:r>
      <m:oMath xmlns:m="http://schemas.openxmlformats.org/officeDocument/2006/math">
        <m:sSup>
          <m:e>
            <m:r>
              <w:rPr>
                <w:rFonts w:ascii="Cambria Math" w:hAnsi="Cambria Math"/>
              </w:rPr>
              <m:t xml:space="preserve">σ</m:t>
            </m:r>
          </m:e>
          <m:sup>
            <m:r>
              <w:rPr>
                <w:rFonts w:ascii="Cambria Math" w:hAnsi="Cambria Math"/>
              </w:rPr>
              <m:t xml:space="preserve">2</m:t>
            </m:r>
          </m:sup>
        </m:sSup>
      </m:oMath>
      <w:r>
        <w:rPr/>
        <w:t xml:space="preserve"> = 10 (variance over the GLM weights </w:t>
      </w:r>
      <w:r>
        <w:rPr/>
      </w:r>
      <m:oMath xmlns:m="http://schemas.openxmlformats.org/officeDocument/2006/math">
        <m:sSub>
          <m:e>
            <m:r>
              <w:rPr>
                <w:rFonts w:ascii="Cambria Math" w:hAnsi="Cambria Math"/>
              </w:rPr>
              <m:t xml:space="preserve">w</m:t>
            </m:r>
          </m:e>
          <m:sub>
            <m:f>
              <m:fPr>
                <m:type m:val="lin"/>
              </m:fPr>
              <m:num>
                <m:r>
                  <w:rPr>
                    <w:rFonts w:ascii="Cambria Math" w:hAnsi="Cambria Math"/>
                  </w:rPr>
                  <m:t xml:space="preserve">k</m:t>
                </m:r>
              </m:num>
              <m:den>
                <m:r>
                  <w:rPr>
                    <w:rFonts w:ascii="Cambria Math" w:hAnsi="Cambria Math"/>
                  </w:rPr>
                  <m:t xml:space="preserve">j</m:t>
                </m:r>
              </m:den>
            </m:f>
          </m:sub>
        </m:sSub>
      </m:oMath>
      <w:r>
        <w:rPr/>
        <w:t xml:space="preserve">, and </w:t>
      </w:r>
      <w:r>
        <w:rPr/>
      </w:r>
      <m:oMath xmlns:m="http://schemas.openxmlformats.org/officeDocument/2006/math">
        <m:r>
          <w:rPr>
            <w:rFonts w:ascii="Cambria Math" w:hAnsi="Cambria Math"/>
          </w:rPr>
          <m:t xml:space="preserve">α</m:t>
        </m:r>
      </m:oMath>
      <w:r>
        <w:rPr/>
        <w:t xml:space="preserve"> = 1 (Dirichlet prior over the transition matrix </w:t>
      </w:r>
      <w:r>
        <w:rPr/>
      </w:r>
      <m:oMath xmlns:m="http://schemas.openxmlformats.org/officeDocument/2006/math">
        <m:r>
          <w:rPr>
            <w:rFonts w:ascii="Cambria Math" w:hAnsi="Cambria Math"/>
          </w:rPr>
          <m:t xml:space="preserve">A</m:t>
        </m:r>
      </m:oMath>
      <w:r>
        <w:rPr/>
        <w:t xml:space="preserve">) was set to 1. The latent states </w:t>
      </w:r>
      <w:r>
        <w:rPr/>
      </w:r>
      <m:oMath xmlns:m="http://schemas.openxmlformats.org/officeDocument/2006/math">
        <m:r>
          <w:rPr>
            <w:rFonts w:ascii="Cambria Math" w:hAnsi="Cambria Math"/>
          </w:rPr>
          <m:t xml:space="preserve">k</m:t>
        </m:r>
      </m:oMath>
      <w:r>
        <w:rPr/>
        <w:t xml:space="preserve"> and </w:t>
      </w:r>
      <w:r>
        <w:rPr/>
      </w:r>
      <m:oMath xmlns:m="http://schemas.openxmlformats.org/officeDocument/2006/math">
        <m:r>
          <w:rPr>
            <w:rFonts w:ascii="Cambria Math" w:hAnsi="Cambria Math"/>
          </w:rPr>
          <m:t xml:space="preserve">j</m:t>
        </m:r>
      </m:oMath>
      <w:r>
        <w:rPr/>
        <w:t xml:space="preserve"> were linked to mode by comparing </w:t>
      </w:r>
      <w:r>
        <w:rPr/>
      </w:r>
      <m:oMath xmlns:m="http://schemas.openxmlformats.org/officeDocument/2006/math">
        <m:sSub>
          <m:e>
            <m:r>
              <w:rPr>
                <w:rFonts w:ascii="Cambria Math" w:hAnsi="Cambria Math"/>
              </w:rPr>
              <m:t xml:space="preserve">β</m:t>
            </m:r>
          </m:e>
          <m:sub>
            <m:r>
              <w:rPr>
                <w:rFonts w:ascii="Cambria Math" w:hAnsi="Cambria Math"/>
              </w:rPr>
              <m:t xml:space="preserve">s</m:t>
            </m:r>
          </m:sub>
        </m:sSub>
      </m:oMath>
      <w:r>
        <w:rPr/>
        <w:t xml:space="preserve"> and </w:t>
      </w:r>
      <w:r>
        <w:rPr/>
      </w:r>
      <m:oMath xmlns:m="http://schemas.openxmlformats.org/officeDocument/2006/math">
        <m:sSub>
          <m:e>
            <m:r>
              <w:rPr>
                <w:rFonts w:ascii="Cambria Math" w:hAnsi="Cambria Math"/>
              </w:rPr>
              <m:t xml:space="preserve">β</m:t>
            </m:r>
          </m:e>
          <m:sub>
            <m:r>
              <w:rPr>
                <w:rFonts w:ascii="Cambria Math" w:hAnsi="Cambria Math"/>
              </w:rPr>
              <m:t xml:space="preserve">p</m:t>
            </m:r>
          </m:sub>
        </m:sSub>
      </m:oMath>
      <w:r>
        <w:rPr/>
        <w:t xml:space="preserve"> (external mode: </w:t>
      </w:r>
      <w:r>
        <w:rPr/>
      </w:r>
      <m:oMath xmlns:m="http://schemas.openxmlformats.org/officeDocument/2006/math">
        <m:sSub>
          <m:e>
            <m:r>
              <w:rPr>
                <w:rFonts w:ascii="Cambria Math" w:hAnsi="Cambria Math"/>
              </w:rPr>
              <m:t xml:space="preserve">β</m:t>
            </m:r>
          </m:e>
          <m:sub>
            <m:r>
              <w:rPr>
                <w:rFonts w:ascii="Cambria Math" w:hAnsi="Cambria Math"/>
              </w:rPr>
              <m:t xml:space="preserve">s</m:t>
            </m:r>
          </m:sub>
        </m:sSub>
      </m:oMath>
      <w:r>
        <w:rPr/>
        <w:t xml:space="preserve"> &gt; </w:t>
      </w:r>
      <w:r>
        <w:rPr/>
      </w:r>
      <m:oMath xmlns:m="http://schemas.openxmlformats.org/officeDocument/2006/math">
        <m:sSub>
          <m:e>
            <m:r>
              <w:rPr>
                <w:rFonts w:ascii="Cambria Math" w:hAnsi="Cambria Math"/>
              </w:rPr>
              <m:t xml:space="preserve">β</m:t>
            </m:r>
          </m:e>
          <m:sub>
            <m:r>
              <w:rPr>
                <w:rFonts w:ascii="Cambria Math" w:hAnsi="Cambria Math"/>
              </w:rPr>
              <m:t xml:space="preserve">p</m:t>
            </m:r>
          </m:sub>
        </m:sSub>
      </m:oMath>
      <w:r>
        <w:rPr/>
        <w:t xml:space="preserve">, internal mode: </w:t>
      </w:r>
      <w:r>
        <w:rPr/>
      </w:r>
      <m:oMath xmlns:m="http://schemas.openxmlformats.org/officeDocument/2006/math">
        <m:sSub>
          <m:e>
            <m:r>
              <w:rPr>
                <w:rFonts w:ascii="Cambria Math" w:hAnsi="Cambria Math"/>
              </w:rPr>
              <m:t xml:space="preserve">β</m:t>
            </m:r>
          </m:e>
          <m:sub>
            <m:r>
              <w:rPr>
                <w:rFonts w:ascii="Cambria Math" w:hAnsi="Cambria Math"/>
              </w:rPr>
              <m:t xml:space="preserve">p</m:t>
            </m:r>
          </m:sub>
        </m:sSub>
      </m:oMath>
      <w:r>
        <w:rPr/>
        <w:t xml:space="preserve"> &gt; </w:t>
      </w:r>
      <w:r>
        <w:rPr/>
      </w:r>
      <m:oMath xmlns:m="http://schemas.openxmlformats.org/officeDocument/2006/math">
        <m:sSub>
          <m:e>
            <m:r>
              <w:rPr>
                <w:rFonts w:ascii="Cambria Math" w:hAnsi="Cambria Math"/>
              </w:rPr>
              <m:t xml:space="preserve">β</m:t>
            </m:r>
          </m:e>
          <m:sub>
            <m:r>
              <w:rPr>
                <w:rFonts w:ascii="Cambria Math" w:hAnsi="Cambria Math"/>
              </w:rPr>
              <m:t xml:space="preserve">s</m:t>
            </m:r>
          </m:sub>
        </m:sSub>
      </m:oMath>
      <w:r>
        <w:rPr/>
        <w:t xml:space="preserve">). We labelled trial as external when </w:t>
      </w:r>
      <w:r>
        <w:rPr/>
      </w:r>
      <m:oMath xmlns:m="http://schemas.openxmlformats.org/officeDocument/2006/math">
        <m:r>
          <w:rPr>
            <w:rFonts w:ascii="Cambria Math" w:hAnsi="Cambria Math"/>
          </w:rPr>
          <m:t xml:space="preserve">P</m:t>
        </m:r>
        <m:d>
          <m:dPr>
            <m:begChr m:val="("/>
            <m:endChr m:val=")"/>
          </m:dPr>
          <m:e>
            <m:sSub>
              <m:e>
                <m:r>
                  <w:rPr>
                    <w:rFonts w:ascii="Cambria Math" w:hAnsi="Cambria Math"/>
                  </w:rPr>
                  <m:t xml:space="preserve">z</m:t>
                </m:r>
              </m:e>
              <m:sub>
                <m:r>
                  <w:rPr>
                    <w:rFonts w:ascii="Cambria Math" w:hAnsi="Cambria Math"/>
                  </w:rPr>
                  <m:t xml:space="preserve">t</m:t>
                </m:r>
              </m:sub>
            </m:sSub>
            <m:r>
              <w:rPr>
                <w:rFonts w:ascii="Cambria Math" w:hAnsi="Cambria Math"/>
              </w:rPr>
              <m:t xml:space="preserve">=</m:t>
            </m:r>
            <m:r>
              <w:rPr>
                <w:rFonts w:ascii="Cambria Math" w:hAnsi="Cambria Math"/>
              </w:rPr>
              <m:t xml:space="preserve">external</m:t>
            </m:r>
          </m:e>
        </m:d>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z</m:t>
                </m:r>
              </m:e>
              <m:sub>
                <m:r>
                  <w:rPr>
                    <w:rFonts w:ascii="Cambria Math" w:hAnsi="Cambria Math"/>
                  </w:rPr>
                  <m:t xml:space="preserve">t</m:t>
                </m:r>
              </m:sub>
            </m:sSub>
            <m:r>
              <w:rPr>
                <w:rFonts w:ascii="Cambria Math" w:hAnsi="Cambria Math"/>
              </w:rPr>
              <m:t xml:space="preserve">=</m:t>
            </m:r>
            <m:r>
              <w:rPr>
                <w:rFonts w:ascii="Cambria Math" w:hAnsi="Cambria Math"/>
              </w:rPr>
              <m:t xml:space="preserve">internal</m:t>
            </m:r>
          </m:e>
        </m:d>
        <m:r>
          <w:rPr>
            <w:rFonts w:ascii="Cambria Math" w:hAnsi="Cambria Math"/>
          </w:rPr>
          <m:t xml:space="preserve">&gt;</m:t>
        </m:r>
        <m:r>
          <w:rPr>
            <w:rFonts w:ascii="Cambria Math" w:hAnsi="Cambria Math"/>
          </w:rPr>
          <m:t xml:space="preserve">0.5</m:t>
        </m:r>
      </m:oMath>
      <w:r>
        <w:rPr/>
        <w:t>.</w:t>
      </w:r>
    </w:p>
    <w:p>
      <w:pPr>
        <w:pStyle w:val="Normal"/>
        <w:pPrChange w:id="0" w:author="David Whitney" w:date="2024-06-05T09:33:00Z">
          <w:pPr>
            <w:jc w:val="both"/>
          </w:pPr>
        </w:pPrChange>
        <w:rPr/>
      </w:pPr>
      <w:r>
        <w:rPr/>
      </w:r>
      <w:bookmarkStart w:id="9" w:name="quantification-and-statistical-analysis"/>
      <w:bookmarkStart w:id="10" w:name="methods"/>
      <w:bookmarkStart w:id="11" w:name="experimental-model-and-subject-details"/>
      <w:bookmarkStart w:id="12" w:name="hidden-markov-modeling"/>
      <w:bookmarkStart w:id="13" w:name="quantification-and-statistical-analysis"/>
      <w:bookmarkStart w:id="14" w:name="methods"/>
      <w:bookmarkStart w:id="15" w:name="experimental-model-and-subject-details"/>
      <w:bookmarkStart w:id="16" w:name="hidden-markov-modeling"/>
      <w:bookmarkEnd w:id="13"/>
      <w:bookmarkEnd w:id="14"/>
      <w:bookmarkEnd w:id="15"/>
      <w:bookmarkEnd w:id="16"/>
      <w:r>
        <w:br w:type="page"/>
      </w:r>
    </w:p>
    <w:p>
      <w:pPr>
        <w:pStyle w:val="Heading1"/>
        <w:pPrChange w:id="0" w:author="David Whitney" w:date="2024-06-05T09:33:00Z">
          <w:pPr>
            <w:pStyle w:val="Heading1"/>
            <w:jc w:val="both"/>
          </w:pPr>
        </w:pPrChange>
        <w:rPr/>
      </w:pPr>
      <w:r>
        <w:rPr/>
        <w:t>Figures</w:t>
      </w:r>
    </w:p>
    <w:p>
      <w:pPr>
        <w:pStyle w:val="Heading2"/>
        <w:pPrChange w:id="0" w:author="David Whitney" w:date="2024-06-05T09:33:00Z">
          <w:pPr>
            <w:pStyle w:val="Heading2"/>
            <w:jc w:val="both"/>
          </w:pPr>
        </w:pPrChange>
        <w:rPr/>
      </w:pPr>
      <w:r>
        <w:rPr/>
        <w:t>Figure 1</w:t>
      </w:r>
    </w:p>
    <w:p>
      <w:pPr>
        <w:pStyle w:val="FirstParagraph"/>
        <w:rPr/>
      </w:pPr>
      <w:commentRangeStart w:id="5"/>
      <w:commentRangeStart w:id="6"/>
      <w:r>
        <w:rPr/>
        <w:drawing>
          <wp:inline distT="0" distB="0" distL="0" distR="0">
            <wp:extent cx="4620260" cy="646811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6"/>
                    <a:stretch>
                      <a:fillRect/>
                    </a:stretch>
                  </pic:blipFill>
                  <pic:spPr bwMode="auto">
                    <a:xfrm>
                      <a:off x="0" y="0"/>
                      <a:ext cx="4620260" cy="6468110"/>
                    </a:xfrm>
                    <a:prstGeom prst="rect">
                      <a:avLst/>
                    </a:prstGeom>
                  </pic:spPr>
                </pic:pic>
              </a:graphicData>
            </a:graphic>
          </wp:inline>
        </w:drawing>
      </w:r>
      <w:r>
        <w:rPr/>
      </w:r>
      <w:commentRangeEnd w:id="5"/>
      <w:r>
        <w:commentReference w:id="5"/>
      </w:r>
      <w:commentRangeEnd w:id="6"/>
      <w:r>
        <w:commentReference w:id="6"/>
      </w:r>
      <w:r>
        <w:rPr/>
      </w:r>
    </w:p>
    <w:p>
      <w:pPr>
        <w:pStyle w:val="TextBody"/>
        <w:pPrChange w:id="0" w:author="David Whitney" w:date="2024-06-05T09:33:00Z">
          <w:pPr>
            <w:pStyle w:val="Textbody"/>
            <w:jc w:val="both"/>
          </w:pPr>
        </w:pPrChange>
        <w:rPr/>
      </w:pPr>
      <w:r>
        <w:rPr>
          <w:b/>
          <w:bCs/>
        </w:rPr>
        <w:t>Figure 1.</w:t>
      </w:r>
    </w:p>
    <w:p>
      <w:pPr>
        <w:pStyle w:val="TextBody"/>
        <w:pPrChange w:id="0" w:author="David Whitney" w:date="2024-06-05T09:33:00Z">
          <w:pPr>
            <w:pStyle w:val="Textbody"/>
            <w:jc w:val="both"/>
          </w:pPr>
        </w:pPrChange>
        <w:rPr/>
      </w:pPr>
      <w:r>
        <w:rPr>
          <w:b/>
          <w:bCs/>
        </w:rPr>
        <w:t>A. Paradigm.</w:t>
      </w:r>
      <w:r>
        <w:rPr/>
        <w:t xml:space="preserve"> Participants were instructed to report whether they perceived (close-to-) vertical gratings embedded in noise. At stimulus trials, gratings were presented either at low or at high contrast. At no-stimulus trials, no grating was presented (contrast = 0). We hypothesized that alarms would be more likely when (i), targets are presented at high contrast, when (ii), previous stimuli are strong enough to induce perceptual expectations that bias the interpretation of the noisy input via the phenomenon of serial dependency, and when (iii), the presented noise is compatible with the average features of the target Gabor.</w:t>
      </w:r>
    </w:p>
    <w:p>
      <w:pPr>
        <w:pStyle w:val="TextBody"/>
        <w:pPrChange w:id="0" w:author="David Whitney" w:date="2024-06-05T09:33:00Z">
          <w:pPr>
            <w:pStyle w:val="Textbody"/>
            <w:jc w:val="both"/>
          </w:pPr>
        </w:pPrChange>
        <w:rPr/>
      </w:pPr>
      <w:r>
        <w:rPr>
          <w:b/>
          <w:bCs/>
        </w:rPr>
        <w:t>B. Predictive perceptual templates.</w:t>
      </w:r>
      <w:r>
        <w:rPr/>
        <w:t xml:space="preserve"> We reasoned that alarms would be more frequent when participant expect to experience a signal, and when the sensory noise is compatible with the predicted signal ((</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signal</m:t>
            </m:r>
            <m:r>
              <w:rPr>
                <w:rFonts w:ascii="Cambria Math" w:hAnsi="Cambria Math"/>
              </w:rPr>
              <m:t xml:space="preserve">∨</m:t>
            </m:r>
            <m:r>
              <w:rPr>
                <w:rFonts w:ascii="Cambria Math" w:hAnsi="Cambria Math"/>
              </w:rPr>
              <m:t xml:space="preserve">noise</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signal</m:t>
            </m:r>
          </m:e>
        </m:d>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noise</m:t>
            </m:r>
            <m:r>
              <w:rPr>
                <w:rFonts w:ascii="Cambria Math" w:hAnsi="Cambria Math"/>
              </w:rPr>
              <m:t xml:space="preserve">∨</m:t>
            </m:r>
            <m:r>
              <w:rPr>
                <w:rFonts w:ascii="Cambria Math" w:hAnsi="Cambria Math"/>
              </w:rPr>
              <m:t xml:space="preserve">signal</m:t>
            </m:r>
          </m:e>
        </m:d>
      </m:oMath>
      <w:r>
        <w:rPr/>
        <w:t>, upper panel). We induced perceptual expectations (</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signal</m:t>
            </m:r>
          </m:e>
        </m:d>
      </m:oMath>
      <w:r>
        <w:rPr/>
        <w:t>) via the phenomenon of serial dependency (lower panel). Serial dependencies cause perception to be biased toward preceding experiences, causing alarms to be more likely to be followed by alarm, and rejections more likely to be followed by rejection. Since serial dependencies are known to be stronger after confident experiences, we predicted that false alarms would be more frequent after high-contrast stimuli. To compute the compatibility of the white noise with the target gabor (</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noise</m:t>
            </m:r>
            <m:r>
              <w:rPr>
                <w:rFonts w:ascii="Cambria Math" w:hAnsi="Cambria Math"/>
              </w:rPr>
              <m:t xml:space="preserve">∨</m:t>
            </m:r>
            <m:r>
              <w:rPr>
                <w:rFonts w:ascii="Cambria Math" w:hAnsi="Cambria Math"/>
              </w:rPr>
              <m:t xml:space="preserve">signal</m:t>
            </m:r>
          </m:e>
        </m:d>
      </m:oMath>
      <w:r>
        <w:rPr/>
        <w:t>), we subtracted the power-by-orientation distribution of the random white noise images at rejection trials (blue) from the power-by-orientation distribution of the random noise images at alarm trials (red, right panel).</w:t>
      </w:r>
    </w:p>
    <w:p>
      <w:pPr>
        <w:pStyle w:val="TextBody"/>
        <w:pPrChange w:id="0" w:author="David Whitney" w:date="2024-06-05T09:33:00Z">
          <w:pPr>
            <w:pStyle w:val="Textbody"/>
            <w:jc w:val="both"/>
          </w:pPr>
        </w:pPrChange>
        <w:rPr/>
      </w:pPr>
      <w:r>
        <w:rPr>
          <w:b/>
          <w:bCs/>
        </w:rPr>
        <w:t>C. External and internal modes in perception.</w:t>
      </w:r>
      <w:r>
        <w:rPr/>
        <w:t xml:space="preserve"> Perception is known to slowly alternate between two opposing modes (left panel, example data from one representative participant): </w:t>
      </w:r>
      <w:commentRangeStart w:id="7"/>
      <w:r>
        <w:rPr/>
        <w:t>During external mode, perception (red) is dominated by incoming stimuli (blue). By contrast, during internal mode, perception is shaped by the perceptual expectations induced by preceding experiences</w:t>
      </w:r>
      <w:r>
        <w:rPr/>
      </w:r>
      <w:commentRangeEnd w:id="7"/>
      <w:r>
        <w:commentReference w:id="7"/>
      </w:r>
      <w:r>
        <w:rPr/>
        <w:t>. Between-mode alternations (black line indicated the probability of external mode) can by discovered by Hidden Markov Models (HMM). HMMs describe alternations between two independent General Linear Models (GLMs), each of which predicts perceptual decisions via weights assigned to the stimulus presented at the current trial, and experience made at the preceding trial. In this experiment, the GLM-HMM discovers an external mode, during which the weight assigned to incoming stimuli is high, while the weight assigned to the history of previous responses is low (middle and right panels).</w:t>
      </w:r>
    </w:p>
    <w:p>
      <w:pPr>
        <w:pStyle w:val="TextBody"/>
        <w:pPrChange w:id="0" w:author="David Whitney" w:date="2024-06-05T09:33:00Z">
          <w:pPr>
            <w:pStyle w:val="Textbody"/>
            <w:jc w:val="both"/>
          </w:pPr>
        </w:pPrChange>
        <w:rPr/>
      </w:pPr>
      <w:r>
        <w:rPr>
          <w:b/>
          <w:bCs/>
        </w:rPr>
        <w:t>E. The effect of predictive templates on alarms and rejections depend on mode.</w:t>
      </w:r>
      <w:r>
        <w:rPr/>
        <w:t xml:space="preserve"> Globally, alarm rate correlated positively with the contrast of stimuli presented at the preceding trial (</w:t>
      </w:r>
      <w:r>
        <w:rPr/>
      </w:r>
      <m:oMath xmlns:m="http://schemas.openxmlformats.org/officeDocument/2006/math">
        <m:r>
          <w:rPr>
            <w:rFonts w:ascii="Cambria Math" w:hAnsi="Cambria Math"/>
          </w:rPr>
          <m:t xml:space="preserve">0.11</m:t>
        </m:r>
      </m:oMath>
      <w:r>
        <w:rPr/>
        <w:t xml:space="preserve"> ± </w:t>
      </w:r>
      <w:r>
        <w:rPr/>
      </w:r>
      <m:oMath xmlns:m="http://schemas.openxmlformats.org/officeDocument/2006/math">
        <m:r>
          <w:rPr>
            <w:rFonts w:ascii="Cambria Math" w:hAnsi="Cambria Math"/>
          </w:rPr>
          <m:t xml:space="preserve">0.03</m:t>
        </m:r>
      </m:oMath>
      <w:r>
        <w:rPr/>
        <w:t xml:space="preserve">, z = </w:t>
      </w:r>
      <w:r>
        <w:rPr/>
      </w:r>
      <m:oMath xmlns:m="http://schemas.openxmlformats.org/officeDocument/2006/math">
        <m:r>
          <w:rPr>
            <w:rFonts w:ascii="Cambria Math" w:hAnsi="Cambria Math"/>
          </w:rPr>
          <m:t xml:space="preserve">4.33</m:t>
        </m:r>
      </m:oMath>
      <w:r>
        <w:rPr/>
        <w:t xml:space="preserve">, p = </w:t>
      </w:r>
      <w:r>
        <w:rPr/>
      </w:r>
      <m:oMath xmlns:m="http://schemas.openxmlformats.org/officeDocument/2006/math">
        <m:r>
          <w:rPr>
            <w:rFonts w:ascii="Cambria Math" w:hAnsi="Cambria Math"/>
          </w:rPr>
          <m:t xml:space="preserve">1.5</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5</m:t>
            </m:r>
          </m:sup>
        </m:sSup>
      </m:oMath>
      <w:r>
        <w:rPr/>
        <w:t>). This suggests that serial dependencies contribute to false alarms. When separating our data in episodes of external and internal modes, we found positive serial dependencies only during the internal mode (</w:t>
      </w:r>
      <w:r>
        <w:rPr/>
      </w:r>
      <m:oMath xmlns:m="http://schemas.openxmlformats.org/officeDocument/2006/math">
        <m:r>
          <w:rPr>
            <w:rFonts w:ascii="Cambria Math" w:hAnsi="Cambria Math"/>
          </w:rPr>
          <m:t xml:space="preserve">0.96</m:t>
        </m:r>
      </m:oMath>
      <w:r>
        <w:rPr/>
        <w:t xml:space="preserve"> ± </w:t>
      </w:r>
      <w:r>
        <w:rPr/>
      </w:r>
      <m:oMath xmlns:m="http://schemas.openxmlformats.org/officeDocument/2006/math">
        <m:r>
          <w:rPr>
            <w:rFonts w:ascii="Cambria Math" w:hAnsi="Cambria Math"/>
          </w:rPr>
          <m:t xml:space="preserve">0.06</m:t>
        </m:r>
      </m:oMath>
      <w:r>
        <w:rPr/>
        <w:t xml:space="preserve">, z = </w:t>
      </w:r>
      <w:r>
        <w:rPr/>
      </w:r>
      <m:oMath xmlns:m="http://schemas.openxmlformats.org/officeDocument/2006/math">
        <m:r>
          <w:rPr>
            <w:rFonts w:ascii="Cambria Math" w:hAnsi="Cambria Math"/>
          </w:rPr>
          <m:t xml:space="preserve">16.96</m:t>
        </m:r>
      </m:oMath>
      <w:r>
        <w:rPr/>
        <w:t xml:space="preserve">, p = </w:t>
      </w:r>
      <w:r>
        <w:rPr/>
      </w:r>
      <m:oMath xmlns:m="http://schemas.openxmlformats.org/officeDocument/2006/math">
        <m:r>
          <w:rPr>
            <w:rFonts w:ascii="Cambria Math" w:hAnsi="Cambria Math"/>
          </w:rPr>
          <m:t xml:space="preserve">1.71</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64</m:t>
            </m:r>
          </m:sup>
        </m:sSup>
      </m:oMath>
      <w:r>
        <w:rPr/>
        <w:t>). During the external mode, by contrast, we observed a negative correlation between alarm rate and preceding stimulus contrast (</w:t>
      </w:r>
      <w:r>
        <w:rPr/>
      </w:r>
      <m:oMath xmlns:m="http://schemas.openxmlformats.org/officeDocument/2006/math">
        <m:r>
          <w:rPr>
            <w:rFonts w:ascii="Cambria Math" w:hAnsi="Cambria Math"/>
          </w:rPr>
          <m:t xml:space="preserve">−</m:t>
        </m:r>
        <m:r>
          <w:rPr>
            <w:rFonts w:ascii="Cambria Math" w:hAnsi="Cambria Math"/>
          </w:rPr>
          <m:t xml:space="preserve">0.19</m:t>
        </m:r>
      </m:oMath>
      <w:r>
        <w:rPr/>
        <w:t xml:space="preserve"> ± </w:t>
      </w:r>
      <w:r>
        <w:rPr/>
      </w:r>
      <m:oMath xmlns:m="http://schemas.openxmlformats.org/officeDocument/2006/math">
        <m:r>
          <w:rPr>
            <w:rFonts w:ascii="Cambria Math" w:hAnsi="Cambria Math"/>
          </w:rPr>
          <m:t xml:space="preserve">0.03</m:t>
        </m:r>
      </m:oMath>
      <w:r>
        <w:rPr/>
        <w:t xml:space="preserve">, z = </w:t>
      </w:r>
      <w:r>
        <w:rPr/>
      </w:r>
      <m:oMath xmlns:m="http://schemas.openxmlformats.org/officeDocument/2006/math">
        <m:r>
          <w:rPr>
            <w:rFonts w:ascii="Cambria Math" w:hAnsi="Cambria Math"/>
          </w:rPr>
          <m:t xml:space="preserve">−</m:t>
        </m:r>
        <m:r>
          <w:rPr>
            <w:rFonts w:ascii="Cambria Math" w:hAnsi="Cambria Math"/>
          </w:rPr>
          <m:t xml:space="preserve">6.31</m:t>
        </m:r>
      </m:oMath>
      <w:r>
        <w:rPr/>
        <w:t xml:space="preserve">, p = </w:t>
      </w:r>
      <w:r>
        <w:rPr/>
      </w:r>
      <m:oMath xmlns:m="http://schemas.openxmlformats.org/officeDocument/2006/math">
        <m:r>
          <w:rPr>
            <w:rFonts w:ascii="Cambria Math" w:hAnsi="Cambria Math"/>
          </w:rPr>
          <m:t xml:space="preserve">2.72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10</m:t>
            </m:r>
          </m:sup>
        </m:sSup>
      </m:oMath>
      <w:r>
        <w:rPr/>
        <w:t>).</w:t>
      </w:r>
    </w:p>
    <w:p>
      <w:pPr>
        <w:pStyle w:val="TextBody"/>
        <w:pPrChange w:id="0" w:author="David Whitney" w:date="2024-06-05T09:33:00Z">
          <w:pPr>
            <w:pStyle w:val="Textbody"/>
            <w:jc w:val="both"/>
          </w:pPr>
        </w:pPrChange>
        <w:rPr/>
      </w:pPr>
      <w:r>
        <w:rPr>
          <w:b/>
          <w:bCs/>
        </w:rPr>
        <w:t>E. The effect of predictive templates on alarms and rejections depends on mode.</w:t>
      </w:r>
      <w:r>
        <w:rPr/>
        <w:t xml:space="preserve"> Globally, the alarm classification images revealed a peak around 90°, mirroring the orientations of the average target gabor (</w:t>
      </w:r>
      <w:r>
        <w:rPr/>
      </w:r>
      <m:oMath xmlns:m="http://schemas.openxmlformats.org/officeDocument/2006/math">
        <m:r>
          <w:rPr>
            <w:rFonts w:ascii="Cambria Math" w:hAnsi="Cambria Math"/>
          </w:rPr>
          <m:t xml:space="preserve">0.1</m:t>
        </m:r>
      </m:oMath>
      <w:r>
        <w:rPr/>
        <w:t xml:space="preserve"> ± </w:t>
      </w:r>
      <w:r>
        <w:rPr/>
      </w:r>
      <m:oMath xmlns:m="http://schemas.openxmlformats.org/officeDocument/2006/math">
        <m:r>
          <w:rPr>
            <w:rFonts w:ascii="Cambria Math" w:hAnsi="Cambria Math"/>
          </w:rPr>
          <m:t xml:space="preserve">0.02</m:t>
        </m:r>
      </m:oMath>
      <w:r>
        <w:rPr/>
        <w:t>, T(</w:t>
      </w:r>
      <w:r>
        <w:rPr/>
      </w:r>
      <m:oMath xmlns:m="http://schemas.openxmlformats.org/officeDocument/2006/math">
        <m:r>
          <w:rPr>
            <w:rFonts w:ascii="Cambria Math" w:hAnsi="Cambria Math"/>
          </w:rPr>
          <m:t xml:space="preserve">1.37</m:t>
        </m:r>
        <m:r>
          <w:rPr>
            <w:rFonts w:ascii="Cambria Math" w:hAnsi="Cambria Math"/>
          </w:rPr>
          <m:t xml:space="preserve">×</m:t>
        </m:r>
        <m:sSup>
          <m:e>
            <m:r>
              <w:rPr>
                <w:rFonts w:ascii="Cambria Math" w:hAnsi="Cambria Math"/>
              </w:rPr>
              <m:t xml:space="preserve">10</m:t>
            </m:r>
          </m:e>
          <m:sup>
            <m:r>
              <w:rPr>
                <w:rFonts w:ascii="Cambria Math" w:hAnsi="Cambria Math"/>
              </w:rPr>
              <m:t xml:space="preserve">4</m:t>
            </m:r>
          </m:sup>
        </m:sSup>
      </m:oMath>
      <w:r>
        <w:rPr/>
        <w:t xml:space="preserve">) = </w:t>
      </w:r>
      <w:r>
        <w:rPr/>
      </w:r>
      <m:oMath xmlns:m="http://schemas.openxmlformats.org/officeDocument/2006/math">
        <m:r>
          <w:rPr>
            <w:rFonts w:ascii="Cambria Math" w:hAnsi="Cambria Math"/>
          </w:rPr>
          <m:t xml:space="preserve">7.24</m:t>
        </m:r>
      </m:oMath>
      <w:r>
        <w:rPr/>
        <w:t xml:space="preserve">, p = </w:t>
      </w:r>
      <w:r>
        <w:rPr/>
      </w:r>
      <m:oMath xmlns:m="http://schemas.openxmlformats.org/officeDocument/2006/math">
        <m:r>
          <w:rPr>
            <w:rFonts w:ascii="Cambria Math" w:hAnsi="Cambria Math"/>
          </w:rPr>
          <m:t xml:space="preserve">4.84</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13</m:t>
            </m:r>
          </m:sup>
        </m:sSup>
      </m:oMath>
      <w:r>
        <w:rPr/>
        <w:t>). During the internal mode, we found a shift of the close-to-vertical noise power peak toward the orientation of the preceding stimulus (</w:t>
      </w:r>
      <w:r>
        <w:rPr/>
      </w:r>
      <m:oMath xmlns:m="http://schemas.openxmlformats.org/officeDocument/2006/math">
        <m:r>
          <w:rPr>
            <w:rFonts w:ascii="Cambria Math" w:hAnsi="Cambria Math"/>
          </w:rPr>
          <m:t xml:space="preserve">19.87</m:t>
        </m:r>
      </m:oMath>
      <w:r>
        <w:rPr/>
        <w:t xml:space="preserve"> ± </w:t>
      </w:r>
      <w:r>
        <w:rPr/>
      </w:r>
      <m:oMath xmlns:m="http://schemas.openxmlformats.org/officeDocument/2006/math">
        <m:r>
          <w:rPr>
            <w:rFonts w:ascii="Cambria Math" w:hAnsi="Cambria Math"/>
          </w:rPr>
          <m:t xml:space="preserve">6.73</m:t>
        </m:r>
      </m:oMath>
      <w:r>
        <w:rPr/>
        <w:t>, T(</w:t>
      </w:r>
      <w:r>
        <w:rPr/>
      </w:r>
      <m:oMath xmlns:m="http://schemas.openxmlformats.org/officeDocument/2006/math">
        <m:r>
          <w:rPr>
            <w:rFonts w:ascii="Cambria Math" w:hAnsi="Cambria Math"/>
          </w:rPr>
          <m:t xml:space="preserve">20.28</m:t>
        </m:r>
      </m:oMath>
      <w:r>
        <w:rPr/>
        <w:t xml:space="preserve">) = </w:t>
      </w:r>
      <w:r>
        <w:rPr/>
      </w:r>
      <m:oMath xmlns:m="http://schemas.openxmlformats.org/officeDocument/2006/math">
        <m:r>
          <w:rPr>
            <w:rFonts w:ascii="Cambria Math" w:hAnsi="Cambria Math"/>
          </w:rPr>
          <m:t xml:space="preserve">2.95</m:t>
        </m:r>
      </m:oMath>
      <w:r>
        <w:rPr/>
        <w:t xml:space="preserve">, p = </w:t>
      </w:r>
      <w:r>
        <w:rPr/>
      </w:r>
      <m:oMath xmlns:m="http://schemas.openxmlformats.org/officeDocument/2006/math">
        <m:r>
          <w:rPr>
            <w:rFonts w:ascii="Cambria Math" w:hAnsi="Cambria Math"/>
          </w:rPr>
          <m:t xml:space="preserve">7.82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m:t>
            </m:r>
          </m:sup>
        </m:sSup>
      </m:oMath>
      <w:r>
        <w:rPr/>
        <w:t>; CW in green, CCW in orange). This was not observed during the external mode (</w:t>
      </w:r>
      <w:r>
        <w:rPr/>
      </w:r>
      <m:oMath xmlns:m="http://schemas.openxmlformats.org/officeDocument/2006/math">
        <m:r>
          <w:rPr>
            <w:rFonts w:ascii="Cambria Math" w:hAnsi="Cambria Math"/>
          </w:rPr>
          <m:t xml:space="preserve">−</m:t>
        </m:r>
        <m:r>
          <w:rPr>
            <w:rFonts w:ascii="Cambria Math" w:hAnsi="Cambria Math"/>
          </w:rPr>
          <m:t xml:space="preserve">3.67</m:t>
        </m:r>
      </m:oMath>
      <w:r>
        <w:rPr/>
        <w:t xml:space="preserve"> ± </w:t>
      </w:r>
      <w:r>
        <w:rPr/>
      </w:r>
      <m:oMath xmlns:m="http://schemas.openxmlformats.org/officeDocument/2006/math">
        <m:r>
          <w:rPr>
            <w:rFonts w:ascii="Cambria Math" w:hAnsi="Cambria Math"/>
          </w:rPr>
          <m:t xml:space="preserve">6.27</m:t>
        </m:r>
      </m:oMath>
      <w:r>
        <w:rPr/>
        <w:t>, T(</w:t>
      </w:r>
      <w:r>
        <w:rPr/>
      </w:r>
      <m:oMath xmlns:m="http://schemas.openxmlformats.org/officeDocument/2006/math">
        <m:r>
          <w:rPr>
            <w:rFonts w:ascii="Cambria Math" w:hAnsi="Cambria Math"/>
          </w:rPr>
          <m:t xml:space="preserve">20.15</m:t>
        </m:r>
      </m:oMath>
      <w:r>
        <w:rPr/>
        <w:t xml:space="preserve">) = </w:t>
      </w:r>
      <w:r>
        <w:rPr/>
      </w:r>
      <m:oMath xmlns:m="http://schemas.openxmlformats.org/officeDocument/2006/math">
        <m:r>
          <w:rPr>
            <w:rFonts w:ascii="Cambria Math" w:hAnsi="Cambria Math"/>
          </w:rPr>
          <m:t xml:space="preserve">−</m:t>
        </m:r>
        <m:r>
          <w:rPr>
            <w:rFonts w:ascii="Cambria Math" w:hAnsi="Cambria Math"/>
          </w:rPr>
          <m:t xml:space="preserve">0.59</m:t>
        </m:r>
      </m:oMath>
      <w:r>
        <w:rPr/>
        <w:t xml:space="preserve">, p = </w:t>
      </w:r>
      <w:r>
        <w:rPr/>
      </w:r>
      <m:oMath xmlns:m="http://schemas.openxmlformats.org/officeDocument/2006/math">
        <m:r>
          <w:rPr>
            <w:rFonts w:ascii="Cambria Math" w:hAnsi="Cambria Math"/>
          </w:rPr>
          <m:t xml:space="preserve">0.56</m:t>
        </m:r>
      </m:oMath>
      <w:r>
        <w:rPr/>
        <w:t>).</w:t>
      </w:r>
    </w:p>
    <w:p>
      <w:pPr>
        <w:pStyle w:val="Normal"/>
        <w:pPrChange w:id="0" w:author="David Whitney" w:date="2024-06-05T09:33:00Z">
          <w:pPr>
            <w:jc w:val="both"/>
          </w:pPr>
        </w:pPrChange>
        <w:rPr/>
      </w:pPr>
      <w:r>
        <w:rPr/>
      </w:r>
      <w:bookmarkStart w:id="17" w:name="figure-1"/>
      <w:bookmarkStart w:id="18" w:name="figures"/>
      <w:bookmarkStart w:id="19" w:name="figure-1"/>
      <w:bookmarkStart w:id="20" w:name="figures"/>
      <w:bookmarkEnd w:id="19"/>
      <w:bookmarkEnd w:id="20"/>
      <w:r>
        <w:br w:type="page"/>
      </w:r>
    </w:p>
    <w:p>
      <w:pPr>
        <w:pStyle w:val="Heading1"/>
        <w:pPrChange w:id="0" w:author="David Whitney" w:date="2024-06-05T09:33:00Z">
          <w:pPr>
            <w:pStyle w:val="Heading1"/>
            <w:jc w:val="both"/>
          </w:pPr>
        </w:pPrChange>
        <w:rPr/>
      </w:pPr>
      <w:r>
        <w:rPr/>
        <w:t>Supplementary Information</w:t>
      </w:r>
    </w:p>
    <w:p>
      <w:pPr>
        <w:pStyle w:val="Normal"/>
        <w:pPrChange w:id="0" w:author="David Whitney" w:date="2024-06-05T09:33:00Z">
          <w:pPr>
            <w:jc w:val="both"/>
          </w:pPr>
        </w:pPrChange>
        <w:rPr/>
      </w:pPr>
      <w:r>
        <w:rPr/>
      </w:r>
      <w:r>
        <w:br w:type="page"/>
      </w:r>
    </w:p>
    <w:p>
      <w:pPr>
        <w:pStyle w:val="Heading2"/>
        <w:pPrChange w:id="0" w:author="David Whitney" w:date="2024-06-05T09:33:00Z">
          <w:pPr>
            <w:pStyle w:val="Heading2"/>
            <w:jc w:val="both"/>
          </w:pPr>
        </w:pPrChange>
        <w:rPr/>
      </w:pPr>
      <w:r>
        <w:rPr/>
        <w:t>Supplemental Table S1</w:t>
      </w:r>
    </w:p>
    <w:tbl>
      <w:tblPr>
        <w:tblStyle w:val="Table"/>
        <w:tblW w:w="5000" w:type="pct"/>
        <w:jc w:val="left"/>
        <w:tblInd w:w="0" w:type="dxa"/>
        <w:tblLayout w:type="fixed"/>
        <w:tblCellMar>
          <w:top w:w="0" w:type="dxa"/>
          <w:left w:w="108" w:type="dxa"/>
          <w:bottom w:w="0" w:type="dxa"/>
          <w:right w:w="108" w:type="dxa"/>
        </w:tblCellMar>
        <w:tblLook w:val="0020" w:noHBand="0" w:noVBand="0" w:firstColumn="0" w:lastRow="0" w:lastColumn="0" w:firstRow="1"/>
      </w:tblPr>
      <w:tblGrid>
        <w:gridCol w:w="2945"/>
        <w:gridCol w:w="4248"/>
        <w:gridCol w:w="2167"/>
      </w:tblGrid>
      <w:tr>
        <w:trPr>
          <w:tblHeader w:val="true"/>
          <w:cnfStyle w:val="100000000000" w:firstRow="1" w:lastRow="0" w:firstColumn="0" w:lastColumn="0" w:oddVBand="0" w:evenVBand="0" w:oddHBand="0" w:evenHBand="0" w:firstRowFirstColumn="0" w:firstRowLastColumn="0" w:lastRowFirstColumn="0" w:lastRowLastColumn="0"/>
        </w:trPr>
        <w:tc>
          <w:tcPr>
            <w:tcW w:w="2945" w:type="dxa"/>
            <w:tcBorders>
              <w:bottom w:val="single" w:sz="6" w:space="0" w:color="000000"/>
            </w:tcBorders>
            <w:vAlign w:val="bottom"/>
          </w:tcPr>
          <w:p>
            <w:pPr>
              <w:pStyle w:val="Compact"/>
              <w:widowControl/>
              <w:suppressAutoHyphens w:val="true"/>
              <w:spacing w:before="36" w:after="36"/>
              <w:jc w:val="left"/>
              <w:pPrChange w:id="0" w:author="David Whitney" w:date="2024-06-05T09:33:00Z">
                <w:pPr>
                  <w:pStyle w:val="Compact"/>
                  <w:jc w:val="both"/>
                </w:pPr>
              </w:pPrChange>
              <w:rPr>
                <w:rFonts w:ascii="Cambria" w:hAnsi="Cambria" w:eastAsia="Cambria"/>
              </w:rPr>
            </w:pPr>
            <w:r>
              <w:rPr>
                <w:rFonts w:eastAsia="Cambria" w:cs=""/>
                <w:kern w:val="0"/>
                <w:sz w:val="24"/>
                <w:szCs w:val="24"/>
                <w:lang w:val="en-US" w:eastAsia="en-US" w:bidi="ar-SA"/>
              </w:rPr>
              <w:t>RESOURCE</w:t>
            </w:r>
          </w:p>
        </w:tc>
        <w:tc>
          <w:tcPr>
            <w:tcW w:w="4248" w:type="dxa"/>
            <w:tcBorders>
              <w:bottom w:val="single" w:sz="6" w:space="0" w:color="000000"/>
            </w:tcBorders>
            <w:vAlign w:val="bottom"/>
          </w:tcPr>
          <w:p>
            <w:pPr>
              <w:pStyle w:val="Compact"/>
              <w:widowControl/>
              <w:suppressAutoHyphens w:val="true"/>
              <w:spacing w:before="36" w:after="36"/>
              <w:jc w:val="left"/>
              <w:pPrChange w:id="0" w:author="David Whitney" w:date="2024-06-05T09:33:00Z">
                <w:pPr>
                  <w:pStyle w:val="Compact"/>
                  <w:jc w:val="both"/>
                </w:pPr>
              </w:pPrChange>
              <w:rPr>
                <w:rFonts w:ascii="Cambria" w:hAnsi="Cambria" w:eastAsia="Cambria"/>
              </w:rPr>
            </w:pPr>
            <w:r>
              <w:rPr>
                <w:rFonts w:eastAsia="Cambria" w:cs=""/>
                <w:kern w:val="0"/>
                <w:sz w:val="24"/>
                <w:szCs w:val="24"/>
                <w:lang w:val="en-US" w:eastAsia="en-US" w:bidi="ar-SA"/>
              </w:rPr>
              <w:t>SOURCE</w:t>
            </w:r>
          </w:p>
        </w:tc>
        <w:tc>
          <w:tcPr>
            <w:tcW w:w="2167" w:type="dxa"/>
            <w:tcBorders>
              <w:bottom w:val="single" w:sz="6" w:space="0" w:color="000000"/>
            </w:tcBorders>
            <w:vAlign w:val="bottom"/>
          </w:tcPr>
          <w:p>
            <w:pPr>
              <w:pStyle w:val="Compact"/>
              <w:widowControl/>
              <w:suppressAutoHyphens w:val="true"/>
              <w:spacing w:before="36" w:after="36"/>
              <w:jc w:val="left"/>
              <w:pPrChange w:id="0" w:author="David Whitney" w:date="2024-06-05T09:33:00Z">
                <w:pPr>
                  <w:pStyle w:val="Compact"/>
                  <w:jc w:val="both"/>
                </w:pPr>
              </w:pPrChange>
              <w:rPr>
                <w:rFonts w:ascii="Cambria" w:hAnsi="Cambria" w:eastAsia="Cambria"/>
              </w:rPr>
            </w:pPr>
            <w:r>
              <w:rPr>
                <w:rFonts w:eastAsia="Cambria" w:cs=""/>
                <w:kern w:val="0"/>
                <w:sz w:val="24"/>
                <w:szCs w:val="24"/>
                <w:lang w:val="en-US" w:eastAsia="en-US" w:bidi="ar-SA"/>
              </w:rPr>
              <w:t>IDENTIFIER</w:t>
            </w:r>
          </w:p>
        </w:tc>
      </w:tr>
      <w:tr>
        <w:trPr/>
        <w:tc>
          <w:tcPr>
            <w:tcW w:w="2945" w:type="dxa"/>
            <w:tcBorders/>
          </w:tcPr>
          <w:p>
            <w:pPr>
              <w:pStyle w:val="Compact"/>
              <w:widowControl/>
              <w:suppressAutoHyphens w:val="true"/>
              <w:spacing w:before="36" w:after="36"/>
              <w:jc w:val="left"/>
              <w:pPrChange w:id="0" w:author="David Whitney" w:date="2024-06-05T09:33:00Z">
                <w:pPr>
                  <w:pStyle w:val="Compact"/>
                  <w:jc w:val="both"/>
                </w:pPr>
              </w:pPrChange>
              <w:rPr>
                <w:rFonts w:ascii="Cambria" w:hAnsi="Cambria" w:eastAsia="Cambria"/>
              </w:rPr>
            </w:pPr>
            <w:r>
              <w:rPr>
                <w:rFonts w:eastAsia="Cambria" w:cs=""/>
                <w:b/>
                <w:bCs/>
                <w:kern w:val="0"/>
                <w:sz w:val="24"/>
                <w:szCs w:val="24"/>
                <w:lang w:val="en-US" w:eastAsia="en-US" w:bidi="ar-SA"/>
              </w:rPr>
              <w:t>Deposited data &amp; code</w:t>
            </w:r>
          </w:p>
        </w:tc>
        <w:tc>
          <w:tcPr>
            <w:tcW w:w="4248"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r>
          </w:p>
        </w:tc>
        <w:tc>
          <w:tcPr>
            <w:tcW w:w="2167"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r>
          </w:p>
        </w:tc>
      </w:tr>
      <w:tr>
        <w:trPr/>
        <w:tc>
          <w:tcPr>
            <w:tcW w:w="2945" w:type="dxa"/>
            <w:tcBorders/>
          </w:tcPr>
          <w:p>
            <w:pPr>
              <w:pStyle w:val="Compact"/>
              <w:widowControl/>
              <w:suppressAutoHyphens w:val="true"/>
              <w:spacing w:before="36" w:after="36"/>
              <w:jc w:val="left"/>
              <w:pPrChange w:id="0" w:author="David Whitney" w:date="2024-06-05T09:33:00Z">
                <w:pPr>
                  <w:pStyle w:val="Compact"/>
                  <w:jc w:val="both"/>
                </w:pPr>
              </w:pPrChange>
              <w:rPr>
                <w:rFonts w:ascii="Cambria" w:hAnsi="Cambria" w:eastAsia="Cambria"/>
              </w:rPr>
            </w:pPr>
            <w:r>
              <w:rPr>
                <w:rFonts w:eastAsia="Cambria" w:cs=""/>
                <w:kern w:val="0"/>
                <w:sz w:val="24"/>
                <w:szCs w:val="24"/>
                <w:lang w:val="en-US" w:eastAsia="en-US" w:bidi="ar-SA"/>
              </w:rPr>
              <w:t>Analyzed data &amp; custom code</w:t>
            </w:r>
          </w:p>
        </w:tc>
        <w:tc>
          <w:tcPr>
            <w:tcW w:w="4248" w:type="dxa"/>
            <w:tcBorders/>
          </w:tcPr>
          <w:p>
            <w:pPr>
              <w:pStyle w:val="Compact"/>
              <w:widowControl/>
              <w:suppressAutoHyphens w:val="true"/>
              <w:spacing w:before="36" w:after="36"/>
              <w:jc w:val="left"/>
              <w:pPrChange w:id="0" w:author="David Whitney" w:date="2024-06-05T09:33:00Z">
                <w:pPr>
                  <w:pStyle w:val="Compact"/>
                  <w:jc w:val="both"/>
                </w:pPr>
              </w:pPrChange>
              <w:rPr/>
            </w:pPr>
            <w:hyperlink r:id="rId7">
              <w:r>
                <w:rPr>
                  <w:rStyle w:val="InternetLink"/>
                  <w:rFonts w:eastAsia="Cambria" w:cs=""/>
                  <w:kern w:val="0"/>
                  <w:sz w:val="24"/>
                  <w:szCs w:val="24"/>
                  <w:lang w:val="en-US" w:eastAsia="en-US" w:bidi="ar-SA"/>
                </w:rPr>
                <w:t>https://github.com/veithweilnhammer/XYZ/</w:t>
              </w:r>
            </w:hyperlink>
          </w:p>
        </w:tc>
        <w:tc>
          <w:tcPr>
            <w:tcW w:w="2167" w:type="dxa"/>
            <w:tcBorders/>
          </w:tcPr>
          <w:p>
            <w:pPr>
              <w:pStyle w:val="Compact"/>
              <w:widowControl/>
              <w:suppressAutoHyphens w:val="true"/>
              <w:spacing w:before="36" w:after="36"/>
              <w:jc w:val="left"/>
              <w:pPrChange w:id="0" w:author="David Whitney" w:date="2024-06-05T09:33:00Z">
                <w:pPr>
                  <w:pStyle w:val="Compact"/>
                  <w:jc w:val="both"/>
                </w:pPr>
              </w:pPrChange>
              <w:rPr>
                <w:rFonts w:ascii="Cambria" w:hAnsi="Cambria" w:eastAsia="Cambria"/>
              </w:rPr>
            </w:pPr>
            <w:r>
              <w:rPr>
                <w:rFonts w:eastAsia="Cambria" w:cs=""/>
                <w:kern w:val="0"/>
                <w:sz w:val="24"/>
                <w:szCs w:val="24"/>
                <w:lang w:val="en-US" w:eastAsia="en-US" w:bidi="ar-SA"/>
              </w:rPr>
              <w:t>N/A</w:t>
            </w:r>
          </w:p>
        </w:tc>
      </w:tr>
      <w:tr>
        <w:trPr/>
        <w:tc>
          <w:tcPr>
            <w:tcW w:w="2945" w:type="dxa"/>
            <w:tcBorders/>
          </w:tcPr>
          <w:p>
            <w:pPr>
              <w:pStyle w:val="Compact"/>
              <w:widowControl/>
              <w:suppressAutoHyphens w:val="true"/>
              <w:spacing w:before="36" w:after="36"/>
              <w:jc w:val="left"/>
              <w:pPrChange w:id="0" w:author="David Whitney" w:date="2024-06-05T09:33:00Z">
                <w:pPr>
                  <w:pStyle w:val="Compact"/>
                  <w:jc w:val="both"/>
                </w:pPr>
              </w:pPrChange>
              <w:rPr>
                <w:rFonts w:ascii="Cambria" w:hAnsi="Cambria" w:eastAsia="Cambria"/>
              </w:rPr>
            </w:pPr>
            <w:r>
              <w:rPr>
                <w:rFonts w:eastAsia="Cambria" w:cs=""/>
                <w:b/>
                <w:bCs/>
                <w:kern w:val="0"/>
                <w:sz w:val="24"/>
                <w:szCs w:val="24"/>
                <w:lang w:val="en-US" w:eastAsia="en-US" w:bidi="ar-SA"/>
              </w:rPr>
              <w:t>Software</w:t>
            </w:r>
          </w:p>
        </w:tc>
        <w:tc>
          <w:tcPr>
            <w:tcW w:w="4248"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r>
          </w:p>
        </w:tc>
        <w:tc>
          <w:tcPr>
            <w:tcW w:w="2167" w:type="dxa"/>
            <w:tcBorders/>
          </w:tcPr>
          <w:p>
            <w:pPr>
              <w:pStyle w:val="Compact"/>
              <w:widowControl/>
              <w:suppressAutoHyphens w:val="true"/>
              <w:spacing w:before="36" w:after="36"/>
              <w:jc w:val="left"/>
              <w:rPr>
                <w:rFonts w:ascii="Cambria" w:hAnsi="Cambria" w:eastAsia="Cambria"/>
              </w:rPr>
            </w:pPr>
            <w:r>
              <w:rPr>
                <w:rFonts w:eastAsia="Cambria" w:cs=""/>
                <w:kern w:val="0"/>
                <w:sz w:val="24"/>
                <w:szCs w:val="24"/>
                <w:lang w:val="en-US" w:eastAsia="en-US" w:bidi="ar-SA"/>
              </w:rPr>
            </w:r>
          </w:p>
        </w:tc>
      </w:tr>
      <w:tr>
        <w:trPr/>
        <w:tc>
          <w:tcPr>
            <w:tcW w:w="2945" w:type="dxa"/>
            <w:tcBorders/>
          </w:tcPr>
          <w:p>
            <w:pPr>
              <w:pStyle w:val="Compact"/>
              <w:widowControl/>
              <w:suppressAutoHyphens w:val="true"/>
              <w:spacing w:before="36" w:after="36"/>
              <w:jc w:val="left"/>
              <w:pPrChange w:id="0" w:author="David Whitney" w:date="2024-06-05T09:33:00Z">
                <w:pPr>
                  <w:pStyle w:val="Compact"/>
                  <w:jc w:val="both"/>
                </w:pPr>
              </w:pPrChange>
              <w:rPr>
                <w:rFonts w:ascii="Cambria" w:hAnsi="Cambria" w:eastAsia="Cambria"/>
              </w:rPr>
            </w:pPr>
            <w:r>
              <w:rPr>
                <w:rFonts w:eastAsia="Cambria" w:cs=""/>
                <w:b/>
                <w:bCs/>
                <w:kern w:val="0"/>
                <w:sz w:val="24"/>
                <w:szCs w:val="24"/>
                <w:lang w:val="en-US" w:eastAsia="en-US" w:bidi="ar-SA"/>
              </w:rPr>
              <w:t>Python 3</w:t>
            </w:r>
          </w:p>
        </w:tc>
        <w:tc>
          <w:tcPr>
            <w:tcW w:w="4248" w:type="dxa"/>
            <w:tcBorders/>
          </w:tcPr>
          <w:p>
            <w:pPr>
              <w:pStyle w:val="Compact"/>
              <w:widowControl/>
              <w:suppressAutoHyphens w:val="true"/>
              <w:spacing w:before="36" w:after="36"/>
              <w:jc w:val="left"/>
              <w:pPrChange w:id="0" w:author="David Whitney" w:date="2024-06-05T09:33:00Z">
                <w:pPr>
                  <w:pStyle w:val="Compact"/>
                  <w:jc w:val="both"/>
                </w:pPr>
              </w:pPrChange>
              <w:rPr/>
            </w:pPr>
            <w:hyperlink r:id="rId8">
              <w:r>
                <w:rPr>
                  <w:rStyle w:val="InternetLink"/>
                  <w:rFonts w:eastAsia="Cambria" w:cs=""/>
                  <w:kern w:val="0"/>
                  <w:sz w:val="24"/>
                  <w:szCs w:val="24"/>
                  <w:lang w:val="en-US" w:eastAsia="en-US" w:bidi="ar-SA"/>
                </w:rPr>
                <w:t>http://www.python.org/</w:t>
              </w:r>
            </w:hyperlink>
          </w:p>
        </w:tc>
        <w:tc>
          <w:tcPr>
            <w:tcW w:w="2167" w:type="dxa"/>
            <w:tcBorders/>
          </w:tcPr>
          <w:p>
            <w:pPr>
              <w:pStyle w:val="Compact"/>
              <w:widowControl/>
              <w:suppressAutoHyphens w:val="true"/>
              <w:spacing w:before="36" w:after="36"/>
              <w:jc w:val="left"/>
              <w:pPrChange w:id="0" w:author="David Whitney" w:date="2024-06-05T09:33:00Z">
                <w:pPr>
                  <w:pStyle w:val="Compact"/>
                  <w:jc w:val="both"/>
                </w:pPr>
              </w:pPrChange>
              <w:rPr>
                <w:rFonts w:ascii="Cambria" w:hAnsi="Cambria" w:eastAsia="Cambria"/>
              </w:rPr>
            </w:pPr>
            <w:r>
              <w:rPr>
                <w:rFonts w:eastAsia="Cambria" w:cs=""/>
                <w:kern w:val="0"/>
                <w:sz w:val="24"/>
                <w:szCs w:val="24"/>
                <w:lang w:val="en-US" w:eastAsia="en-US" w:bidi="ar-SA"/>
              </w:rPr>
              <w:t>RRID:SCR_008394</w:t>
            </w:r>
          </w:p>
        </w:tc>
      </w:tr>
      <w:tr>
        <w:trPr/>
        <w:tc>
          <w:tcPr>
            <w:tcW w:w="2945" w:type="dxa"/>
            <w:tcBorders/>
          </w:tcPr>
          <w:p>
            <w:pPr>
              <w:pStyle w:val="Compact"/>
              <w:widowControl/>
              <w:suppressAutoHyphens w:val="true"/>
              <w:spacing w:before="36" w:after="36"/>
              <w:jc w:val="left"/>
              <w:pPrChange w:id="0" w:author="David Whitney" w:date="2024-06-05T09:33:00Z">
                <w:pPr>
                  <w:pStyle w:val="Compact"/>
                  <w:jc w:val="both"/>
                </w:pPr>
              </w:pPrChange>
              <w:rPr>
                <w:rFonts w:ascii="Cambria" w:hAnsi="Cambria" w:eastAsia="Cambria"/>
              </w:rPr>
            </w:pPr>
            <w:r>
              <w:rPr>
                <w:rFonts w:eastAsia="Cambria" w:cs=""/>
                <w:kern w:val="0"/>
                <w:sz w:val="24"/>
                <w:szCs w:val="24"/>
                <w:lang w:val="en-US" w:eastAsia="en-US" w:bidi="ar-SA"/>
              </w:rPr>
              <w:t>Jupyter Notebook</w:t>
            </w:r>
          </w:p>
        </w:tc>
        <w:tc>
          <w:tcPr>
            <w:tcW w:w="4248" w:type="dxa"/>
            <w:tcBorders/>
          </w:tcPr>
          <w:p>
            <w:pPr>
              <w:pStyle w:val="Compact"/>
              <w:widowControl/>
              <w:suppressAutoHyphens w:val="true"/>
              <w:spacing w:before="36" w:after="36"/>
              <w:jc w:val="left"/>
              <w:pPrChange w:id="0" w:author="David Whitney" w:date="2024-06-05T09:33:00Z">
                <w:pPr>
                  <w:pStyle w:val="Compact"/>
                  <w:jc w:val="both"/>
                </w:pPr>
              </w:pPrChange>
              <w:rPr/>
            </w:pPr>
            <w:hyperlink r:id="rId9">
              <w:r>
                <w:rPr>
                  <w:rStyle w:val="InternetLink"/>
                  <w:rFonts w:eastAsia="Cambria" w:cs=""/>
                  <w:kern w:val="0"/>
                  <w:sz w:val="24"/>
                  <w:szCs w:val="24"/>
                  <w:lang w:val="en-US" w:eastAsia="en-US" w:bidi="ar-SA"/>
                </w:rPr>
                <w:t>https://jupyter.org/</w:t>
              </w:r>
            </w:hyperlink>
          </w:p>
        </w:tc>
        <w:tc>
          <w:tcPr>
            <w:tcW w:w="2167" w:type="dxa"/>
            <w:tcBorders/>
          </w:tcPr>
          <w:p>
            <w:pPr>
              <w:pStyle w:val="Compact"/>
              <w:widowControl/>
              <w:suppressAutoHyphens w:val="true"/>
              <w:spacing w:before="36" w:after="36"/>
              <w:jc w:val="left"/>
              <w:pPrChange w:id="0" w:author="David Whitney" w:date="2024-06-05T09:33:00Z">
                <w:pPr>
                  <w:pStyle w:val="Compact"/>
                  <w:jc w:val="both"/>
                </w:pPr>
              </w:pPrChange>
              <w:rPr>
                <w:rFonts w:ascii="Cambria" w:hAnsi="Cambria" w:eastAsia="Cambria"/>
              </w:rPr>
            </w:pPr>
            <w:r>
              <w:rPr>
                <w:rFonts w:eastAsia="Cambria" w:cs=""/>
                <w:kern w:val="0"/>
                <w:sz w:val="24"/>
                <w:szCs w:val="24"/>
                <w:lang w:val="en-US" w:eastAsia="en-US" w:bidi="ar-SA"/>
              </w:rPr>
              <w:t>RRID:SCR_018315</w:t>
            </w:r>
          </w:p>
        </w:tc>
      </w:tr>
      <w:tr>
        <w:trPr/>
        <w:tc>
          <w:tcPr>
            <w:tcW w:w="2945" w:type="dxa"/>
            <w:tcBorders/>
          </w:tcPr>
          <w:p>
            <w:pPr>
              <w:pStyle w:val="Compact"/>
              <w:widowControl/>
              <w:suppressAutoHyphens w:val="true"/>
              <w:spacing w:before="36" w:after="36"/>
              <w:jc w:val="left"/>
              <w:pPrChange w:id="0" w:author="David Whitney" w:date="2024-06-05T09:33:00Z">
                <w:pPr>
                  <w:pStyle w:val="Compact"/>
                  <w:jc w:val="both"/>
                </w:pPr>
              </w:pPrChange>
              <w:rPr>
                <w:rFonts w:ascii="Cambria" w:hAnsi="Cambria" w:eastAsia="Cambria"/>
              </w:rPr>
            </w:pPr>
            <w:r>
              <w:rPr>
                <w:rFonts w:eastAsia="Cambria" w:cs=""/>
                <w:kern w:val="0"/>
                <w:sz w:val="24"/>
                <w:szCs w:val="24"/>
                <w:lang w:val="en-US" w:eastAsia="en-US" w:bidi="ar-SA"/>
              </w:rPr>
              <w:t>numpy</w:t>
            </w:r>
          </w:p>
        </w:tc>
        <w:tc>
          <w:tcPr>
            <w:tcW w:w="4248" w:type="dxa"/>
            <w:tcBorders/>
          </w:tcPr>
          <w:p>
            <w:pPr>
              <w:pStyle w:val="Compact"/>
              <w:widowControl/>
              <w:suppressAutoHyphens w:val="true"/>
              <w:spacing w:before="36" w:after="36"/>
              <w:jc w:val="left"/>
              <w:pPrChange w:id="0" w:author="David Whitney" w:date="2024-06-05T09:33:00Z">
                <w:pPr>
                  <w:pStyle w:val="Compact"/>
                  <w:jc w:val="both"/>
                </w:pPr>
              </w:pPrChange>
              <w:rPr/>
            </w:pPr>
            <w:hyperlink r:id="rId10">
              <w:r>
                <w:rPr>
                  <w:rStyle w:val="InternetLink"/>
                  <w:rFonts w:eastAsia="Cambria" w:cs=""/>
                  <w:kern w:val="0"/>
                  <w:sz w:val="24"/>
                  <w:szCs w:val="24"/>
                  <w:lang w:val="en-US" w:eastAsia="en-US" w:bidi="ar-SA"/>
                </w:rPr>
                <w:t>http://www.numpy.org</w:t>
              </w:r>
            </w:hyperlink>
          </w:p>
        </w:tc>
        <w:tc>
          <w:tcPr>
            <w:tcW w:w="2167" w:type="dxa"/>
            <w:tcBorders/>
          </w:tcPr>
          <w:p>
            <w:pPr>
              <w:pStyle w:val="Compact"/>
              <w:widowControl/>
              <w:suppressAutoHyphens w:val="true"/>
              <w:spacing w:before="36" w:after="36"/>
              <w:jc w:val="left"/>
              <w:pPrChange w:id="0" w:author="David Whitney" w:date="2024-06-05T09:33:00Z">
                <w:pPr>
                  <w:pStyle w:val="Compact"/>
                  <w:jc w:val="both"/>
                </w:pPr>
              </w:pPrChange>
              <w:rPr>
                <w:rFonts w:ascii="Cambria" w:hAnsi="Cambria" w:eastAsia="Cambria"/>
              </w:rPr>
            </w:pPr>
            <w:r>
              <w:rPr>
                <w:rFonts w:eastAsia="Cambria" w:cs=""/>
                <w:kern w:val="0"/>
                <w:sz w:val="24"/>
                <w:szCs w:val="24"/>
                <w:lang w:val="en-US" w:eastAsia="en-US" w:bidi="ar-SA"/>
              </w:rPr>
              <w:t>RRID:SCR_008633</w:t>
            </w:r>
          </w:p>
        </w:tc>
      </w:tr>
      <w:tr>
        <w:trPr/>
        <w:tc>
          <w:tcPr>
            <w:tcW w:w="2945" w:type="dxa"/>
            <w:tcBorders/>
          </w:tcPr>
          <w:p>
            <w:pPr>
              <w:pStyle w:val="Compact"/>
              <w:widowControl/>
              <w:suppressAutoHyphens w:val="true"/>
              <w:spacing w:before="36" w:after="36"/>
              <w:jc w:val="left"/>
              <w:pPrChange w:id="0" w:author="David Whitney" w:date="2024-06-05T09:33:00Z">
                <w:pPr>
                  <w:pStyle w:val="Compact"/>
                  <w:jc w:val="both"/>
                </w:pPr>
              </w:pPrChange>
              <w:rPr>
                <w:rFonts w:ascii="Cambria" w:hAnsi="Cambria" w:eastAsia="Cambria"/>
              </w:rPr>
            </w:pPr>
            <w:r>
              <w:rPr>
                <w:rFonts w:eastAsia="Cambria" w:cs=""/>
                <w:kern w:val="0"/>
                <w:sz w:val="24"/>
                <w:szCs w:val="24"/>
                <w:lang w:val="en-US" w:eastAsia="en-US" w:bidi="ar-SA"/>
              </w:rPr>
              <w:t>pandas</w:t>
            </w:r>
          </w:p>
        </w:tc>
        <w:tc>
          <w:tcPr>
            <w:tcW w:w="4248" w:type="dxa"/>
            <w:tcBorders/>
          </w:tcPr>
          <w:p>
            <w:pPr>
              <w:pStyle w:val="Compact"/>
              <w:widowControl/>
              <w:suppressAutoHyphens w:val="true"/>
              <w:spacing w:before="36" w:after="36"/>
              <w:jc w:val="left"/>
              <w:pPrChange w:id="0" w:author="David Whitney" w:date="2024-06-05T09:33:00Z">
                <w:pPr>
                  <w:pStyle w:val="Compact"/>
                  <w:jc w:val="both"/>
                </w:pPr>
              </w:pPrChange>
              <w:rPr/>
            </w:pPr>
            <w:hyperlink r:id="rId11">
              <w:r>
                <w:rPr>
                  <w:rStyle w:val="InternetLink"/>
                  <w:rFonts w:eastAsia="Cambria" w:cs=""/>
                  <w:kern w:val="0"/>
                  <w:sz w:val="24"/>
                  <w:szCs w:val="24"/>
                  <w:lang w:val="en-US" w:eastAsia="en-US" w:bidi="ar-SA"/>
                </w:rPr>
                <w:t>https://pandas.pydata.org</w:t>
              </w:r>
            </w:hyperlink>
          </w:p>
        </w:tc>
        <w:tc>
          <w:tcPr>
            <w:tcW w:w="2167" w:type="dxa"/>
            <w:tcBorders/>
          </w:tcPr>
          <w:p>
            <w:pPr>
              <w:pStyle w:val="Compact"/>
              <w:widowControl/>
              <w:suppressAutoHyphens w:val="true"/>
              <w:spacing w:before="36" w:after="36"/>
              <w:jc w:val="left"/>
              <w:pPrChange w:id="0" w:author="David Whitney" w:date="2024-06-05T09:33:00Z">
                <w:pPr>
                  <w:pStyle w:val="Compact"/>
                  <w:jc w:val="both"/>
                </w:pPr>
              </w:pPrChange>
              <w:rPr>
                <w:rFonts w:ascii="Cambria" w:hAnsi="Cambria" w:eastAsia="Cambria"/>
              </w:rPr>
            </w:pPr>
            <w:r>
              <w:rPr>
                <w:rFonts w:eastAsia="Cambria" w:cs=""/>
                <w:kern w:val="0"/>
                <w:sz w:val="24"/>
                <w:szCs w:val="24"/>
                <w:lang w:val="en-US" w:eastAsia="en-US" w:bidi="ar-SA"/>
              </w:rPr>
              <w:t>RRID:SCR_018214</w:t>
            </w:r>
          </w:p>
        </w:tc>
      </w:tr>
      <w:tr>
        <w:trPr/>
        <w:tc>
          <w:tcPr>
            <w:tcW w:w="2945" w:type="dxa"/>
            <w:tcBorders/>
          </w:tcPr>
          <w:p>
            <w:pPr>
              <w:pStyle w:val="Compact"/>
              <w:widowControl/>
              <w:suppressAutoHyphens w:val="true"/>
              <w:spacing w:before="36" w:after="36"/>
              <w:jc w:val="left"/>
              <w:pPrChange w:id="0" w:author="David Whitney" w:date="2024-06-05T09:33:00Z">
                <w:pPr>
                  <w:pStyle w:val="Compact"/>
                  <w:jc w:val="both"/>
                </w:pPr>
              </w:pPrChange>
              <w:rPr>
                <w:rFonts w:ascii="Cambria" w:hAnsi="Cambria" w:eastAsia="Cambria"/>
              </w:rPr>
            </w:pPr>
            <w:r>
              <w:rPr>
                <w:rFonts w:eastAsia="Cambria" w:cs=""/>
                <w:kern w:val="0"/>
                <w:sz w:val="24"/>
                <w:szCs w:val="24"/>
                <w:lang w:val="en-US" w:eastAsia="en-US" w:bidi="ar-SA"/>
              </w:rPr>
              <w:t>SSM</w:t>
            </w:r>
          </w:p>
        </w:tc>
        <w:tc>
          <w:tcPr>
            <w:tcW w:w="4248" w:type="dxa"/>
            <w:tcBorders/>
          </w:tcPr>
          <w:p>
            <w:pPr>
              <w:pStyle w:val="Compact"/>
              <w:widowControl/>
              <w:suppressAutoHyphens w:val="true"/>
              <w:spacing w:before="36" w:after="36"/>
              <w:jc w:val="left"/>
              <w:pPrChange w:id="0" w:author="David Whitney" w:date="2024-06-05T09:33:00Z">
                <w:pPr>
                  <w:pStyle w:val="Compact"/>
                  <w:jc w:val="both"/>
                </w:pPr>
              </w:pPrChange>
              <w:rPr/>
            </w:pPr>
            <w:hyperlink r:id="rId12">
              <w:r>
                <w:rPr>
                  <w:rStyle w:val="InternetLink"/>
                  <w:rFonts w:eastAsia="Cambria" w:cs=""/>
                  <w:kern w:val="0"/>
                  <w:sz w:val="24"/>
                  <w:szCs w:val="24"/>
                  <w:lang w:val="en-US" w:eastAsia="en-US" w:bidi="ar-SA"/>
                </w:rPr>
                <w:t>https://github.com/lindermanlab/ssm</w:t>
              </w:r>
            </w:hyperlink>
          </w:p>
        </w:tc>
        <w:tc>
          <w:tcPr>
            <w:tcW w:w="2167" w:type="dxa"/>
            <w:tcBorders/>
          </w:tcPr>
          <w:p>
            <w:pPr>
              <w:pStyle w:val="Compact"/>
              <w:widowControl/>
              <w:suppressAutoHyphens w:val="true"/>
              <w:spacing w:before="36" w:after="36"/>
              <w:jc w:val="left"/>
              <w:pPrChange w:id="0" w:author="David Whitney" w:date="2024-06-05T09:33:00Z">
                <w:pPr>
                  <w:pStyle w:val="Compact"/>
                  <w:jc w:val="both"/>
                </w:pPr>
              </w:pPrChange>
              <w:rPr>
                <w:rFonts w:ascii="Cambria" w:hAnsi="Cambria" w:eastAsia="Cambria"/>
              </w:rPr>
            </w:pPr>
            <w:r>
              <w:rPr>
                <w:rFonts w:eastAsia="Cambria" w:cs=""/>
                <w:kern w:val="0"/>
                <w:sz w:val="24"/>
                <w:szCs w:val="24"/>
                <w:lang w:val="en-US" w:eastAsia="en-US" w:bidi="ar-SA"/>
              </w:rPr>
              <w:t>N/A</w:t>
            </w:r>
          </w:p>
        </w:tc>
      </w:tr>
      <w:tr>
        <w:trPr/>
        <w:tc>
          <w:tcPr>
            <w:tcW w:w="2945" w:type="dxa"/>
            <w:tcBorders/>
          </w:tcPr>
          <w:p>
            <w:pPr>
              <w:pStyle w:val="Compact"/>
              <w:widowControl/>
              <w:suppressAutoHyphens w:val="true"/>
              <w:spacing w:before="36" w:after="36"/>
              <w:jc w:val="left"/>
              <w:pPrChange w:id="0" w:author="David Whitney" w:date="2024-06-05T09:33:00Z">
                <w:pPr>
                  <w:pStyle w:val="Compact"/>
                  <w:jc w:val="both"/>
                </w:pPr>
              </w:pPrChange>
              <w:rPr>
                <w:rFonts w:ascii="Cambria" w:hAnsi="Cambria" w:eastAsia="Cambria"/>
              </w:rPr>
            </w:pPr>
            <w:r>
              <w:rPr>
                <w:rFonts w:eastAsia="Cambria" w:cs=""/>
                <w:b/>
                <w:bCs/>
                <w:kern w:val="0"/>
                <w:sz w:val="24"/>
                <w:szCs w:val="24"/>
                <w:lang w:val="en-US" w:eastAsia="en-US" w:bidi="ar-SA"/>
              </w:rPr>
              <w:t>Matlab</w:t>
            </w:r>
          </w:p>
        </w:tc>
        <w:tc>
          <w:tcPr>
            <w:tcW w:w="4248" w:type="dxa"/>
            <w:tcBorders/>
          </w:tcPr>
          <w:p>
            <w:pPr>
              <w:pStyle w:val="Compact"/>
              <w:widowControl/>
              <w:suppressAutoHyphens w:val="true"/>
              <w:spacing w:before="36" w:after="36"/>
              <w:jc w:val="left"/>
              <w:pPrChange w:id="0" w:author="David Whitney" w:date="2024-06-05T09:33:00Z">
                <w:pPr>
                  <w:pStyle w:val="Compact"/>
                  <w:jc w:val="both"/>
                </w:pPr>
              </w:pPrChange>
              <w:rPr/>
            </w:pPr>
            <w:hyperlink r:id="rId13">
              <w:r>
                <w:rPr>
                  <w:rStyle w:val="InternetLink"/>
                  <w:rFonts w:eastAsia="Cambria" w:cs=""/>
                  <w:kern w:val="0"/>
                  <w:sz w:val="24"/>
                  <w:szCs w:val="24"/>
                  <w:lang w:val="en-US" w:eastAsia="en-US" w:bidi="ar-SA"/>
                </w:rPr>
                <w:t>https://www.mathworks.com/</w:t>
              </w:r>
            </w:hyperlink>
          </w:p>
        </w:tc>
        <w:tc>
          <w:tcPr>
            <w:tcW w:w="2167" w:type="dxa"/>
            <w:tcBorders/>
          </w:tcPr>
          <w:p>
            <w:pPr>
              <w:pStyle w:val="Compact"/>
              <w:widowControl/>
              <w:suppressAutoHyphens w:val="true"/>
              <w:spacing w:before="36" w:after="36"/>
              <w:jc w:val="left"/>
              <w:pPrChange w:id="0" w:author="David Whitney" w:date="2024-06-05T09:33:00Z">
                <w:pPr>
                  <w:pStyle w:val="Compact"/>
                  <w:jc w:val="both"/>
                </w:pPr>
              </w:pPrChange>
              <w:rPr>
                <w:rFonts w:ascii="Cambria" w:hAnsi="Cambria" w:eastAsia="Cambria"/>
              </w:rPr>
            </w:pPr>
            <w:r>
              <w:rPr>
                <w:rFonts w:eastAsia="Cambria" w:cs=""/>
                <w:kern w:val="0"/>
                <w:sz w:val="24"/>
                <w:szCs w:val="24"/>
                <w:lang w:val="en-US" w:eastAsia="en-US" w:bidi="ar-SA"/>
              </w:rPr>
              <w:t>RRID:SCR_001622</w:t>
            </w:r>
          </w:p>
        </w:tc>
      </w:tr>
      <w:tr>
        <w:trPr/>
        <w:tc>
          <w:tcPr>
            <w:tcW w:w="2945" w:type="dxa"/>
            <w:tcBorders/>
          </w:tcPr>
          <w:p>
            <w:pPr>
              <w:pStyle w:val="Compact"/>
              <w:widowControl/>
              <w:suppressAutoHyphens w:val="true"/>
              <w:spacing w:before="36" w:after="36"/>
              <w:jc w:val="left"/>
              <w:pPrChange w:id="0" w:author="David Whitney" w:date="2024-06-05T09:33:00Z">
                <w:pPr>
                  <w:pStyle w:val="Compact"/>
                  <w:jc w:val="both"/>
                </w:pPr>
              </w:pPrChange>
              <w:rPr>
                <w:rFonts w:ascii="Cambria" w:hAnsi="Cambria" w:eastAsia="Cambria"/>
              </w:rPr>
            </w:pPr>
            <w:r>
              <w:rPr>
                <w:rFonts w:eastAsia="Cambria" w:cs=""/>
                <w:kern w:val="0"/>
                <w:sz w:val="24"/>
                <w:szCs w:val="24"/>
                <w:lang w:val="en-US" w:eastAsia="en-US" w:bidi="ar-SA"/>
              </w:rPr>
              <w:t>Psychtoolbox 3</w:t>
            </w:r>
          </w:p>
        </w:tc>
        <w:tc>
          <w:tcPr>
            <w:tcW w:w="4248" w:type="dxa"/>
            <w:tcBorders/>
          </w:tcPr>
          <w:p>
            <w:pPr>
              <w:pStyle w:val="Compact"/>
              <w:widowControl/>
              <w:suppressAutoHyphens w:val="true"/>
              <w:spacing w:before="36" w:after="36"/>
              <w:jc w:val="left"/>
              <w:pPrChange w:id="0" w:author="David Whitney" w:date="2024-06-05T09:33:00Z">
                <w:pPr>
                  <w:pStyle w:val="Compact"/>
                  <w:jc w:val="both"/>
                </w:pPr>
              </w:pPrChange>
              <w:rPr/>
            </w:pPr>
            <w:hyperlink r:id="rId14">
              <w:r>
                <w:rPr>
                  <w:rStyle w:val="InternetLink"/>
                  <w:rFonts w:eastAsia="Cambria" w:cs=""/>
                  <w:kern w:val="0"/>
                  <w:sz w:val="24"/>
                  <w:szCs w:val="24"/>
                  <w:lang w:val="en-US" w:eastAsia="en-US" w:bidi="ar-SA"/>
                </w:rPr>
                <w:t>http://psychtoolbox.org/</w:t>
              </w:r>
            </w:hyperlink>
          </w:p>
        </w:tc>
        <w:tc>
          <w:tcPr>
            <w:tcW w:w="2167" w:type="dxa"/>
            <w:tcBorders/>
          </w:tcPr>
          <w:p>
            <w:pPr>
              <w:pStyle w:val="Compact"/>
              <w:widowControl/>
              <w:suppressAutoHyphens w:val="true"/>
              <w:spacing w:before="36" w:after="36"/>
              <w:jc w:val="left"/>
              <w:pPrChange w:id="0" w:author="David Whitney" w:date="2024-06-05T09:33:00Z">
                <w:pPr>
                  <w:pStyle w:val="Compact"/>
                  <w:jc w:val="both"/>
                </w:pPr>
              </w:pPrChange>
              <w:rPr>
                <w:rFonts w:ascii="Cambria" w:hAnsi="Cambria" w:eastAsia="Cambria"/>
              </w:rPr>
            </w:pPr>
            <w:r>
              <w:rPr>
                <w:rFonts w:eastAsia="Cambria" w:cs=""/>
                <w:kern w:val="0"/>
                <w:sz w:val="24"/>
                <w:szCs w:val="24"/>
                <w:lang w:val="en-US" w:eastAsia="en-US" w:bidi="ar-SA"/>
              </w:rPr>
              <w:t>RRID:SCR_002881</w:t>
            </w:r>
          </w:p>
        </w:tc>
      </w:tr>
      <w:tr>
        <w:trPr/>
        <w:tc>
          <w:tcPr>
            <w:tcW w:w="2945" w:type="dxa"/>
            <w:tcBorders/>
          </w:tcPr>
          <w:p>
            <w:pPr>
              <w:pStyle w:val="Compact"/>
              <w:widowControl/>
              <w:suppressAutoHyphens w:val="true"/>
              <w:spacing w:before="36" w:after="36"/>
              <w:jc w:val="left"/>
              <w:pPrChange w:id="0" w:author="David Whitney" w:date="2024-06-05T09:33:00Z">
                <w:pPr>
                  <w:pStyle w:val="Compact"/>
                  <w:jc w:val="both"/>
                </w:pPr>
              </w:pPrChange>
              <w:rPr>
                <w:rFonts w:ascii="Cambria" w:hAnsi="Cambria" w:eastAsia="Cambria"/>
              </w:rPr>
            </w:pPr>
            <w:r>
              <w:rPr>
                <w:rFonts w:eastAsia="Cambria" w:cs=""/>
                <w:b/>
                <w:bCs/>
                <w:kern w:val="0"/>
                <w:sz w:val="24"/>
                <w:szCs w:val="24"/>
                <w:lang w:val="en-US" w:eastAsia="en-US" w:bidi="ar-SA"/>
              </w:rPr>
              <w:t>R</w:t>
            </w:r>
          </w:p>
        </w:tc>
        <w:tc>
          <w:tcPr>
            <w:tcW w:w="4248" w:type="dxa"/>
            <w:tcBorders/>
          </w:tcPr>
          <w:p>
            <w:pPr>
              <w:pStyle w:val="Compact"/>
              <w:widowControl/>
              <w:suppressAutoHyphens w:val="true"/>
              <w:spacing w:before="36" w:after="36"/>
              <w:jc w:val="left"/>
              <w:pPrChange w:id="0" w:author="David Whitney" w:date="2024-06-05T09:33:00Z">
                <w:pPr>
                  <w:pStyle w:val="Compact"/>
                  <w:jc w:val="both"/>
                </w:pPr>
              </w:pPrChange>
              <w:rPr/>
            </w:pPr>
            <w:hyperlink r:id="rId15">
              <w:r>
                <w:rPr>
                  <w:rStyle w:val="InternetLink"/>
                  <w:rFonts w:eastAsia="Cambria" w:cs=""/>
                  <w:kern w:val="0"/>
                  <w:sz w:val="24"/>
                  <w:szCs w:val="24"/>
                  <w:lang w:val="en-US" w:eastAsia="en-US" w:bidi="ar-SA"/>
                </w:rPr>
                <w:t>http://www.r-project.org/</w:t>
              </w:r>
            </w:hyperlink>
          </w:p>
        </w:tc>
        <w:tc>
          <w:tcPr>
            <w:tcW w:w="2167" w:type="dxa"/>
            <w:tcBorders/>
          </w:tcPr>
          <w:p>
            <w:pPr>
              <w:pStyle w:val="Compact"/>
              <w:widowControl/>
              <w:suppressAutoHyphens w:val="true"/>
              <w:spacing w:before="36" w:after="36"/>
              <w:jc w:val="left"/>
              <w:pPrChange w:id="0" w:author="David Whitney" w:date="2024-06-05T09:33:00Z">
                <w:pPr>
                  <w:pStyle w:val="Compact"/>
                  <w:jc w:val="both"/>
                </w:pPr>
              </w:pPrChange>
              <w:rPr>
                <w:rFonts w:ascii="Cambria" w:hAnsi="Cambria" w:eastAsia="Cambria"/>
              </w:rPr>
            </w:pPr>
            <w:r>
              <w:rPr>
                <w:rFonts w:eastAsia="Cambria" w:cs=""/>
                <w:kern w:val="0"/>
                <w:sz w:val="24"/>
                <w:szCs w:val="24"/>
                <w:lang w:val="en-US" w:eastAsia="en-US" w:bidi="ar-SA"/>
              </w:rPr>
              <w:t>RRID:SCR_001905</w:t>
            </w:r>
          </w:p>
        </w:tc>
      </w:tr>
      <w:tr>
        <w:trPr/>
        <w:tc>
          <w:tcPr>
            <w:tcW w:w="2945" w:type="dxa"/>
            <w:tcBorders/>
          </w:tcPr>
          <w:p>
            <w:pPr>
              <w:pStyle w:val="Compact"/>
              <w:widowControl/>
              <w:suppressAutoHyphens w:val="true"/>
              <w:spacing w:before="36" w:after="36"/>
              <w:jc w:val="left"/>
              <w:pPrChange w:id="0" w:author="David Whitney" w:date="2024-06-05T09:33:00Z">
                <w:pPr>
                  <w:pStyle w:val="Compact"/>
                  <w:jc w:val="both"/>
                </w:pPr>
              </w:pPrChange>
              <w:rPr>
                <w:rFonts w:ascii="Cambria" w:hAnsi="Cambria" w:eastAsia="Cambria"/>
              </w:rPr>
            </w:pPr>
            <w:r>
              <w:rPr>
                <w:rFonts w:eastAsia="Cambria" w:cs=""/>
                <w:kern w:val="0"/>
                <w:sz w:val="24"/>
                <w:szCs w:val="24"/>
                <w:lang w:val="en-US" w:eastAsia="en-US" w:bidi="ar-SA"/>
              </w:rPr>
              <w:t>RStudio</w:t>
            </w:r>
          </w:p>
        </w:tc>
        <w:tc>
          <w:tcPr>
            <w:tcW w:w="4248" w:type="dxa"/>
            <w:tcBorders/>
          </w:tcPr>
          <w:p>
            <w:pPr>
              <w:pStyle w:val="Compact"/>
              <w:widowControl/>
              <w:suppressAutoHyphens w:val="true"/>
              <w:spacing w:before="36" w:after="36"/>
              <w:jc w:val="left"/>
              <w:pPrChange w:id="0" w:author="David Whitney" w:date="2024-06-05T09:33:00Z">
                <w:pPr>
                  <w:pStyle w:val="Compact"/>
                  <w:jc w:val="both"/>
                </w:pPr>
              </w:pPrChange>
              <w:rPr/>
            </w:pPr>
            <w:hyperlink r:id="rId16">
              <w:r>
                <w:rPr>
                  <w:rStyle w:val="InternetLink"/>
                  <w:rFonts w:eastAsia="Cambria" w:cs=""/>
                  <w:kern w:val="0"/>
                  <w:sz w:val="24"/>
                  <w:szCs w:val="24"/>
                  <w:lang w:val="en-US" w:eastAsia="en-US" w:bidi="ar-SA"/>
                </w:rPr>
                <w:t>https://www.rstudio.com/</w:t>
              </w:r>
            </w:hyperlink>
          </w:p>
        </w:tc>
        <w:tc>
          <w:tcPr>
            <w:tcW w:w="2167" w:type="dxa"/>
            <w:tcBorders/>
          </w:tcPr>
          <w:p>
            <w:pPr>
              <w:pStyle w:val="Compact"/>
              <w:widowControl/>
              <w:suppressAutoHyphens w:val="true"/>
              <w:spacing w:before="36" w:after="36"/>
              <w:jc w:val="left"/>
              <w:pPrChange w:id="0" w:author="David Whitney" w:date="2024-06-05T09:33:00Z">
                <w:pPr>
                  <w:pStyle w:val="Compact"/>
                  <w:jc w:val="both"/>
                </w:pPr>
              </w:pPrChange>
              <w:rPr>
                <w:rFonts w:ascii="Cambria" w:hAnsi="Cambria" w:eastAsia="Cambria"/>
              </w:rPr>
            </w:pPr>
            <w:r>
              <w:rPr>
                <w:rFonts w:eastAsia="Cambria" w:cs=""/>
                <w:kern w:val="0"/>
                <w:sz w:val="24"/>
                <w:szCs w:val="24"/>
                <w:lang w:val="en-US" w:eastAsia="en-US" w:bidi="ar-SA"/>
              </w:rPr>
              <w:t>RRID:SCR_000432</w:t>
            </w:r>
          </w:p>
        </w:tc>
      </w:tr>
      <w:tr>
        <w:trPr/>
        <w:tc>
          <w:tcPr>
            <w:tcW w:w="2945" w:type="dxa"/>
            <w:tcBorders/>
          </w:tcPr>
          <w:p>
            <w:pPr>
              <w:pStyle w:val="Compact"/>
              <w:widowControl/>
              <w:suppressAutoHyphens w:val="true"/>
              <w:spacing w:before="36" w:after="36"/>
              <w:jc w:val="left"/>
              <w:pPrChange w:id="0" w:author="David Whitney" w:date="2024-06-05T09:33:00Z">
                <w:pPr>
                  <w:pStyle w:val="Compact"/>
                  <w:jc w:val="both"/>
                </w:pPr>
              </w:pPrChange>
              <w:rPr>
                <w:rFonts w:ascii="Cambria" w:hAnsi="Cambria" w:eastAsia="Cambria"/>
              </w:rPr>
            </w:pPr>
            <w:r>
              <w:rPr>
                <w:rFonts w:eastAsia="Cambria" w:cs=""/>
                <w:kern w:val="0"/>
                <w:sz w:val="24"/>
                <w:szCs w:val="24"/>
                <w:lang w:val="en-US" w:eastAsia="en-US" w:bidi="ar-SA"/>
              </w:rPr>
              <w:t>lme4, afex, ggplot2, ggridges, gridExtra, tidyr, plyr</w:t>
            </w:r>
          </w:p>
        </w:tc>
        <w:tc>
          <w:tcPr>
            <w:tcW w:w="4248" w:type="dxa"/>
            <w:tcBorders/>
          </w:tcPr>
          <w:p>
            <w:pPr>
              <w:pStyle w:val="Compact"/>
              <w:widowControl/>
              <w:suppressAutoHyphens w:val="true"/>
              <w:spacing w:before="36" w:after="36"/>
              <w:jc w:val="left"/>
              <w:pPrChange w:id="0" w:author="David Whitney" w:date="2024-06-05T09:33:00Z">
                <w:pPr>
                  <w:pStyle w:val="Compact"/>
                  <w:jc w:val="both"/>
                </w:pPr>
              </w:pPrChange>
              <w:rPr/>
            </w:pPr>
            <w:hyperlink r:id="rId17">
              <w:r>
                <w:rPr>
                  <w:rStyle w:val="InternetLink"/>
                  <w:rFonts w:eastAsia="Cambria" w:cs=""/>
                  <w:kern w:val="0"/>
                  <w:sz w:val="24"/>
                  <w:szCs w:val="24"/>
                  <w:lang w:val="en-US" w:eastAsia="en-US" w:bidi="ar-SA"/>
                </w:rPr>
                <w:t>http://cran.r-project.org/</w:t>
              </w:r>
            </w:hyperlink>
          </w:p>
        </w:tc>
        <w:tc>
          <w:tcPr>
            <w:tcW w:w="2167" w:type="dxa"/>
            <w:tcBorders/>
          </w:tcPr>
          <w:p>
            <w:pPr>
              <w:pStyle w:val="Compact"/>
              <w:widowControl/>
              <w:suppressAutoHyphens w:val="true"/>
              <w:spacing w:before="36" w:after="36"/>
              <w:jc w:val="left"/>
              <w:pPrChange w:id="0" w:author="David Whitney" w:date="2024-06-05T09:33:00Z">
                <w:pPr>
                  <w:pStyle w:val="Compact"/>
                  <w:jc w:val="both"/>
                </w:pPr>
              </w:pPrChange>
              <w:rPr>
                <w:rFonts w:ascii="Cambria" w:hAnsi="Cambria" w:eastAsia="Cambria"/>
              </w:rPr>
            </w:pPr>
            <w:r>
              <w:rPr>
                <w:rFonts w:eastAsia="Cambria" w:cs=""/>
                <w:kern w:val="0"/>
                <w:sz w:val="24"/>
                <w:szCs w:val="24"/>
                <w:lang w:val="en-US" w:eastAsia="en-US" w:bidi="ar-SA"/>
              </w:rPr>
              <w:t>RRID:SCR_003005</w:t>
            </w:r>
          </w:p>
        </w:tc>
      </w:tr>
    </w:tbl>
    <w:p>
      <w:pPr>
        <w:pStyle w:val="Normal"/>
        <w:pPrChange w:id="0" w:author="David Whitney" w:date="2024-06-05T09:33:00Z">
          <w:pPr>
            <w:jc w:val="both"/>
          </w:pPr>
        </w:pPrChange>
        <w:rPr/>
      </w:pPr>
      <w:r>
        <w:rPr/>
      </w:r>
      <w:bookmarkStart w:id="21" w:name="supplementary-information"/>
      <w:bookmarkStart w:id="22" w:name="supplemental-table-s1"/>
      <w:bookmarkStart w:id="23" w:name="supplementary-information"/>
      <w:bookmarkStart w:id="24" w:name="supplemental-table-s1"/>
      <w:bookmarkEnd w:id="23"/>
      <w:bookmarkEnd w:id="24"/>
      <w:r>
        <w:br w:type="page"/>
      </w:r>
    </w:p>
    <w:p>
      <w:pPr>
        <w:pStyle w:val="Heading1"/>
        <w:pPrChange w:id="0" w:author="David Whitney" w:date="2024-06-05T09:33:00Z">
          <w:pPr>
            <w:pStyle w:val="Heading1"/>
            <w:jc w:val="both"/>
          </w:pPr>
        </w:pPrChange>
        <w:rPr/>
      </w:pPr>
      <w:bookmarkStart w:id="25" w:name="references"/>
      <w:r>
        <w:rPr/>
        <w:t>References</w:t>
      </w:r>
    </w:p>
    <w:p>
      <w:pPr>
        <w:pStyle w:val="Bibliography"/>
        <w:pPrChange w:id="0" w:author="David Whitney" w:date="2024-06-05T09:33:00Z">
          <w:pPr>
            <w:pStyle w:val="Bibliography"/>
            <w:jc w:val="both"/>
          </w:pPr>
        </w:pPrChange>
        <w:rPr/>
      </w:pPr>
      <w:bookmarkStart w:id="26" w:name="refs"/>
      <w:bookmarkStart w:id="27" w:name="ref-Powers2017"/>
      <w:r>
        <w:rPr/>
        <w:t xml:space="preserve">1. </w:t>
        <w:tab/>
        <w:t xml:space="preserve">Powers, A. R. </w:t>
      </w:r>
      <w:r>
        <w:rPr>
          <w:i/>
          <w:iCs/>
        </w:rPr>
        <w:t>et al.</w:t>
      </w:r>
      <w:r>
        <w:rPr/>
        <w:t xml:space="preserve"> </w:t>
      </w:r>
      <w:hyperlink r:id="rId18">
        <w:r>
          <w:rPr>
            <w:rStyle w:val="InternetLink"/>
          </w:rPr>
          <w:t>Pavlovian conditioning–induced hallucinations result from overweighting of perceptual priors</w:t>
        </w:r>
      </w:hyperlink>
      <w:r>
        <w:rPr/>
        <w:t xml:space="preserve">. </w:t>
      </w:r>
      <w:r>
        <w:rPr>
          <w:i/>
          <w:iCs/>
        </w:rPr>
        <w:t>Science</w:t>
      </w:r>
      <w:r>
        <w:rPr/>
        <w:t xml:space="preserve"> </w:t>
      </w:r>
      <w:r>
        <w:rPr>
          <w:b/>
          <w:bCs/>
        </w:rPr>
        <w:t>357</w:t>
      </w:r>
      <w:r>
        <w:rPr/>
        <w:t>, 596–600 (2017).</w:t>
      </w:r>
      <w:bookmarkEnd w:id="27"/>
    </w:p>
    <w:p>
      <w:pPr>
        <w:pStyle w:val="Bibliography"/>
        <w:pPrChange w:id="0" w:author="David Whitney" w:date="2024-06-05T09:33:00Z">
          <w:pPr>
            <w:pStyle w:val="Bibliography"/>
            <w:jc w:val="both"/>
          </w:pPr>
        </w:pPrChange>
        <w:rPr/>
      </w:pPr>
      <w:bookmarkStart w:id="28" w:name="ref-Horga2019"/>
      <w:r>
        <w:rPr/>
        <w:t xml:space="preserve">2. </w:t>
        <w:tab/>
        <w:t xml:space="preserve">Horga, G. </w:t>
      </w:r>
      <w:r>
        <w:rPr>
          <w:i/>
          <w:iCs/>
        </w:rPr>
        <w:t>et al.</w:t>
      </w:r>
      <w:r>
        <w:rPr/>
        <w:t xml:space="preserve"> </w:t>
      </w:r>
      <w:hyperlink r:id="rId19">
        <w:r>
          <w:rPr>
            <w:rStyle w:val="InternetLink"/>
          </w:rPr>
          <w:t>An integrative framework for perceptual disturbances in psychosis</w:t>
        </w:r>
      </w:hyperlink>
      <w:r>
        <w:rPr/>
        <w:t xml:space="preserve">. </w:t>
      </w:r>
      <w:r>
        <w:rPr>
          <w:i/>
          <w:iCs/>
        </w:rPr>
        <w:t>Nature Reviews Neuroscience</w:t>
      </w:r>
      <w:r>
        <w:rPr/>
        <w:t xml:space="preserve"> </w:t>
      </w:r>
      <w:r>
        <w:rPr>
          <w:b/>
          <w:bCs/>
        </w:rPr>
        <w:t>20</w:t>
      </w:r>
      <w:r>
        <w:rPr/>
        <w:t>, 763–778 (2019).</w:t>
      </w:r>
      <w:bookmarkEnd w:id="28"/>
    </w:p>
    <w:p>
      <w:pPr>
        <w:pStyle w:val="Bibliography"/>
        <w:pPrChange w:id="0" w:author="David Whitney" w:date="2024-06-05T09:33:00Z">
          <w:pPr>
            <w:pStyle w:val="Bibliography"/>
            <w:jc w:val="both"/>
          </w:pPr>
        </w:pPrChange>
        <w:rPr/>
      </w:pPr>
      <w:bookmarkStart w:id="29" w:name="ref-schmack_striatal_2021"/>
      <w:r>
        <w:rPr/>
        <w:t xml:space="preserve">3. </w:t>
        <w:tab/>
        <w:t xml:space="preserve">Schmack, K. </w:t>
      </w:r>
      <w:r>
        <w:rPr>
          <w:i/>
          <w:iCs/>
        </w:rPr>
        <w:t>et al.</w:t>
      </w:r>
      <w:r>
        <w:rPr/>
        <w:t xml:space="preserve"> </w:t>
      </w:r>
      <w:hyperlink r:id="rId20">
        <w:r>
          <w:rPr>
            <w:rStyle w:val="InternetLink"/>
          </w:rPr>
          <w:t>Striatal dopamine mediates hallucination-like perception in mice</w:t>
        </w:r>
      </w:hyperlink>
      <w:r>
        <w:rPr/>
        <w:t xml:space="preserve">. </w:t>
      </w:r>
      <w:r>
        <w:rPr>
          <w:i/>
          <w:iCs/>
        </w:rPr>
        <w:t>Science (New York, N.Y.)</w:t>
      </w:r>
      <w:r>
        <w:rPr/>
        <w:t xml:space="preserve"> </w:t>
      </w:r>
      <w:r>
        <w:rPr>
          <w:b/>
          <w:bCs/>
        </w:rPr>
        <w:t>372</w:t>
      </w:r>
      <w:r>
        <w:rPr/>
        <w:t>, eabf4740 (2021).</w:t>
      </w:r>
      <w:bookmarkEnd w:id="29"/>
    </w:p>
    <w:p>
      <w:pPr>
        <w:pStyle w:val="Bibliography"/>
        <w:pPrChange w:id="0" w:author="David Whitney" w:date="2024-06-05T09:33:00Z">
          <w:pPr>
            <w:pStyle w:val="Bibliography"/>
            <w:jc w:val="both"/>
          </w:pPr>
        </w:pPrChange>
        <w:rPr/>
      </w:pPr>
      <w:bookmarkStart w:id="30" w:name="ref-hermans_temporal_2020"/>
      <w:r>
        <w:rPr/>
        <w:t xml:space="preserve">4. </w:t>
        <w:tab/>
        <w:t xml:space="preserve">Hermans, K. </w:t>
      </w:r>
      <w:r>
        <w:rPr>
          <w:i/>
          <w:iCs/>
        </w:rPr>
        <w:t>et al.</w:t>
      </w:r>
      <w:r>
        <w:rPr/>
        <w:t xml:space="preserve"> </w:t>
      </w:r>
      <w:hyperlink r:id="rId21">
        <w:r>
          <w:rPr>
            <w:rStyle w:val="InternetLink"/>
          </w:rPr>
          <w:t>Temporal dynamics of suspiciousness and hallucinations in clinical high risk and first episode psychosis</w:t>
        </w:r>
      </w:hyperlink>
      <w:r>
        <w:rPr/>
        <w:t xml:space="preserve">. </w:t>
      </w:r>
      <w:r>
        <w:rPr>
          <w:i/>
          <w:iCs/>
        </w:rPr>
        <w:t>Psychiatry Research</w:t>
      </w:r>
      <w:r>
        <w:rPr/>
        <w:t xml:space="preserve"> </w:t>
      </w:r>
      <w:r>
        <w:rPr>
          <w:b/>
          <w:bCs/>
        </w:rPr>
        <w:t>290</w:t>
      </w:r>
      <w:r>
        <w:rPr/>
        <w:t>, 113039 (2020).</w:t>
      </w:r>
      <w:bookmarkEnd w:id="30"/>
    </w:p>
    <w:p>
      <w:pPr>
        <w:pStyle w:val="Bibliography"/>
        <w:pPrChange w:id="0" w:author="David Whitney" w:date="2024-06-05T09:33:00Z">
          <w:pPr>
            <w:pStyle w:val="Bibliography"/>
            <w:jc w:val="both"/>
          </w:pPr>
        </w:pPrChange>
        <w:rPr/>
      </w:pPr>
      <w:bookmarkStart w:id="31" w:name="Xc0fbb2f6d1239e74b8b002095eb1ced83aac830"/>
      <w:r>
        <w:rPr/>
        <w:t xml:space="preserve">5. </w:t>
        <w:tab/>
        <w:t xml:space="preserve">Weilnhammer, V. </w:t>
      </w:r>
      <w:r>
        <w:rPr>
          <w:i/>
          <w:iCs/>
        </w:rPr>
        <w:t>et al.</w:t>
      </w:r>
      <w:r>
        <w:rPr/>
        <w:t xml:space="preserve"> N-Methyl-D-aspartate receptor hypofunction causes recurrent and transient failures of perceptual inference. (2024) doi:</w:t>
      </w:r>
      <w:hyperlink r:id="rId22">
        <w:r>
          <w:rPr>
            <w:rStyle w:val="InternetLink"/>
          </w:rPr>
          <w:t>10.1101/2024.05.24.595590</w:t>
        </w:r>
      </w:hyperlink>
      <w:r>
        <w:rPr/>
        <w:t>.</w:t>
      </w:r>
      <w:bookmarkEnd w:id="31"/>
    </w:p>
    <w:p>
      <w:pPr>
        <w:pStyle w:val="Bibliography"/>
        <w:pPrChange w:id="0" w:author="David Whitney" w:date="2024-06-05T09:33:00Z">
          <w:pPr>
            <w:pStyle w:val="Bibliography"/>
            <w:jc w:val="both"/>
          </w:pPr>
        </w:pPrChange>
        <w:rPr/>
      </w:pPr>
      <w:bookmarkStart w:id="32" w:name="ref-murai_serial_2021"/>
      <w:r>
        <w:rPr/>
        <w:t xml:space="preserve">6. </w:t>
        <w:tab/>
        <w:t xml:space="preserve">Murai, Y. </w:t>
      </w:r>
      <w:r>
        <w:rPr>
          <w:i/>
          <w:iCs/>
        </w:rPr>
        <w:t>et al.</w:t>
      </w:r>
      <w:r>
        <w:rPr/>
        <w:t xml:space="preserve"> </w:t>
      </w:r>
      <w:hyperlink r:id="rId23">
        <w:r>
          <w:rPr>
            <w:rStyle w:val="InternetLink"/>
          </w:rPr>
          <w:t>Serial dependence revealed in history-dependent perceptual templates</w:t>
        </w:r>
      </w:hyperlink>
      <w:r>
        <w:rPr/>
        <w:t xml:space="preserve">. </w:t>
      </w:r>
      <w:r>
        <w:rPr>
          <w:i/>
          <w:iCs/>
        </w:rPr>
        <w:t>Current biology: CB</w:t>
      </w:r>
      <w:r>
        <w:rPr/>
        <w:t xml:space="preserve"> </w:t>
      </w:r>
      <w:r>
        <w:rPr>
          <w:b/>
          <w:bCs/>
        </w:rPr>
        <w:t>31</w:t>
      </w:r>
      <w:r>
        <w:rPr/>
        <w:t>, 3185–3191.e3 (2021).</w:t>
      </w:r>
      <w:bookmarkEnd w:id="32"/>
    </w:p>
    <w:p>
      <w:pPr>
        <w:pStyle w:val="Bibliography"/>
        <w:spacing w:before="0" w:after="200"/>
        <w:pPrChange w:id="0" w:author="David Whitney" w:date="2024-06-05T09:33:00Z">
          <w:pPr>
            <w:pStyle w:val="Bibliography"/>
            <w:jc w:val="both"/>
          </w:pPr>
        </w:pPrChange>
        <w:rPr/>
      </w:pPr>
      <w:bookmarkStart w:id="33" w:name="ref-weilnhammer_sensory_2023"/>
      <w:r>
        <w:rPr/>
        <w:t xml:space="preserve">7. </w:t>
        <w:tab/>
        <w:t xml:space="preserve">Weilnhammer, V. </w:t>
      </w:r>
      <w:r>
        <w:rPr>
          <w:i/>
          <w:iCs/>
        </w:rPr>
        <w:t>et al.</w:t>
      </w:r>
      <w:r>
        <w:rPr/>
        <w:t xml:space="preserve"> </w:t>
      </w:r>
      <w:hyperlink r:id="rId24">
        <w:r>
          <w:rPr>
            <w:rStyle w:val="InternetLink"/>
          </w:rPr>
          <w:t>Sensory processing in humans and mice fluctuates between external and internal modes</w:t>
        </w:r>
      </w:hyperlink>
      <w:r>
        <w:rPr/>
        <w:t xml:space="preserve">. </w:t>
      </w:r>
      <w:r>
        <w:rPr>
          <w:i/>
          <w:iCs/>
        </w:rPr>
        <w:t>PLOS Biology</w:t>
      </w:r>
      <w:r>
        <w:rPr/>
        <w:t xml:space="preserve"> </w:t>
      </w:r>
      <w:r>
        <w:rPr>
          <w:b/>
          <w:bCs/>
        </w:rPr>
        <w:t>21</w:t>
      </w:r>
      <w:r>
        <w:rPr/>
        <w:t>, e3002410 (2023).</w:t>
      </w:r>
      <w:bookmarkEnd w:id="25"/>
      <w:bookmarkEnd w:id="26"/>
      <w:bookmarkEnd w:id="33"/>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Yuki Murai" w:date="2024-06-06T18:44:00Z" w:initials="YM">
    <w:p>
      <w:r>
        <w:rPr>
          <w:rFonts w:ascii="Liberation Serif" w:hAnsi="Liberation Serif" w:eastAsia="DejaVu Sans" w:cs="DejaVu Sans"/>
          <w:sz w:val="20"/>
          <w:szCs w:val="20"/>
          <w:lang w:val="en-US" w:eastAsia="en-US" w:bidi="en-US"/>
        </w:rPr>
        <w:t>Is this a GLM with 3 independent variables? It might be obvious, but I was a bit confused on my first reading bc there’s another GLM below (I understand you added a note below though) and you don’t mention this first GLM(?) in the Methods.</w:t>
      </w:r>
    </w:p>
  </w:comment>
  <w:comment w:id="1" w:author="Yuki Murai" w:date="2024-06-06T18:21:00Z" w:initials="YM">
    <w:p>
      <w:r>
        <w:rPr>
          <w:rFonts w:ascii="Liberation Serif" w:hAnsi="Liberation Serif" w:eastAsia="DejaVu Sans" w:cs="DejaVu Sans"/>
          <w:color w:val="000000"/>
          <w:sz w:val="20"/>
          <w:szCs w:val="20"/>
          <w:lang w:val="en-US" w:eastAsia="en-US" w:bidi="en-US"/>
        </w:rPr>
        <w:t xml:space="preserve">How did you define this? Perhaps “the average power between 60 to 120 degrees, relative to the overall power from complete orientation image” (in the Methods) corresponds to this? </w:t>
      </w:r>
    </w:p>
  </w:comment>
  <w:comment w:id="2" w:author="David Whitney" w:date="2024-06-05T09:46:00Z" w:initials="DW">
    <w:p>
      <w:r>
        <w:rPr>
          <w:rFonts w:ascii="Liberation Serif" w:hAnsi="Liberation Serif" w:eastAsia="DejaVu Sans" w:cs="DejaVu Sans"/>
          <w:color w:val="000000"/>
          <w:sz w:val="20"/>
          <w:szCs w:val="20"/>
          <w:lang w:val="en-US" w:eastAsia="en-US" w:bidi="en-US"/>
        </w:rPr>
        <w:t xml:space="preserve">This is a key point, and one readers can easily miss. The content doesn’t arise because of simple lapses or response biases because the orientation specific energy only aligns when the specific false alarm trials are integrated, not when random trials are. The permuted null distributions are important in this respect. I think we need to spend an extra couple of sentences explaining the intuition about why lapsing and response bias can’t explain the results. </w:t>
      </w:r>
    </w:p>
  </w:comment>
  <w:comment w:id="3" w:author="David Whitney" w:date="2024-06-05T09:57:00Z" w:initials="DW">
    <w:p>
      <w:r>
        <w:rPr>
          <w:rFonts w:ascii="Liberation Serif" w:hAnsi="Liberation Serif" w:eastAsia="DejaVu Sans" w:cs="DejaVu Sans"/>
          <w:color w:val="000000"/>
          <w:sz w:val="20"/>
          <w:szCs w:val="20"/>
          <w:lang w:val="en-US" w:eastAsia="en-US" w:bidi="en-US"/>
        </w:rPr>
        <w:t xml:space="preserve">Good. Maybe we need to add more to this, though, that internal mode doesn’t just increase response bias or lapsing or something “content-nonspecific”. In other words, I think we need to repeat in different words what the intuitive message is, in particular about “content” </w:t>
      </w:r>
    </w:p>
  </w:comment>
  <w:comment w:id="4" w:author="Yuki Murai" w:date="2024-06-06T18:39:00Z" w:initials="YM">
    <w:p>
      <w:r>
        <w:rPr>
          <w:rFonts w:ascii="Liberation Serif" w:hAnsi="Liberation Serif" w:eastAsia="DejaVu Sans" w:cs="DejaVu Sans"/>
          <w:color w:val="000000"/>
          <w:sz w:val="20"/>
          <w:szCs w:val="20"/>
          <w:lang w:val="en-US" w:eastAsia="en-US" w:bidi="en-US"/>
        </w:rPr>
        <w:t>Possibly reviewers might ask why the shift in the internal mode could be larger than inducer orientation or stimulus orientation range (i.e., expectation). In the bottom right panel of the figure, the peaks of orange and green curves are shifted 15-30 deg from vertical, while the stimulus orientation is within ±10 deg relative to vertical.</w:t>
      </w:r>
    </w:p>
  </w:comment>
  <w:comment w:id="5" w:author="David Whitney" w:date="2024-06-05T09:55:00Z" w:initials="DW">
    <w:p>
      <w:r>
        <w:rPr>
          <w:rFonts w:ascii="Liberation Serif" w:hAnsi="Liberation Serif" w:eastAsia="DejaVu Sans" w:cs="DejaVu Sans"/>
          <w:color w:val="000000"/>
          <w:sz w:val="20"/>
          <w:szCs w:val="20"/>
          <w:lang w:val="en-US" w:eastAsia="en-US" w:bidi="en-US"/>
        </w:rPr>
        <w:t xml:space="preserve">If you were to subtract the two curves in panel E (green from orange) it would be net diff in orientation power. Would it look good? Tuned? It might be interesting to visualize. </w:t>
      </w:r>
    </w:p>
  </w:comment>
  <w:comment w:id="6" w:author="Yuki Murai" w:date="2024-06-06T17:44:00Z" w:initials="YM">
    <w:p>
      <w:r>
        <w:rPr>
          <w:rFonts w:ascii="Liberation Serif" w:hAnsi="Liberation Serif" w:eastAsia="DejaVu Sans" w:cs="DejaVu Sans"/>
          <w:color w:val="000000"/>
          <w:sz w:val="20"/>
          <w:szCs w:val="20"/>
          <w:lang w:val="en-US" w:eastAsia="en-US" w:bidi="en-US"/>
        </w:rPr>
        <w:t>In the four category panel, top row (Stimulus+-, Miss and CR) should be flipped.</w:t>
      </w:r>
    </w:p>
    <w:p>
      <w:r>
        <w:rPr>
          <w:rFonts w:ascii="Liberation Serif" w:hAnsi="Liberation Serif" w:eastAsia="DejaVu Sans" w:cs="DejaVu Sans"/>
          <w:color w:val="000000"/>
          <w:sz w:val="20"/>
          <w:szCs w:val="20"/>
          <w:lang w:val="en-US" w:eastAsia="en-US" w:bidi="en-US"/>
        </w:rPr>
        <w:t>In trial sequence, Gabors in high-contrast trials were always tilted while it was near-vertical in low-contrast trials.</w:t>
      </w:r>
    </w:p>
  </w:comment>
  <w:comment w:id="7" w:author="Yuki Murai" w:date="2024-06-06T18:59:00Z" w:initials="YM">
    <w:p>
      <w:r>
        <w:rPr>
          <w:rFonts w:ascii="Liberation Serif" w:hAnsi="Liberation Serif" w:eastAsia="DejaVu Sans" w:cs="DejaVu Sans"/>
          <w:color w:val="000000"/>
          <w:sz w:val="20"/>
          <w:szCs w:val="20"/>
          <w:lang w:val="en-US" w:eastAsia="en-US" w:bidi="en-US"/>
        </w:rPr>
        <w:t xml:space="preserve">Are the places of (red) and (blue) correct? Perhaps you mean external mode (red) and internal mode (blue)? </w:t>
      </w:r>
    </w:p>
    <w:p>
      <w:r>
        <w:rPr>
          <w:rFonts w:ascii="Liberation Serif" w:hAnsi="Liberation Serif" w:eastAsia="DejaVu Sans" w:cs="DejaVu Sans"/>
          <w:color w:val="000000"/>
          <w:sz w:val="20"/>
          <w:szCs w:val="20"/>
          <w:lang w:val="en-US" w:eastAsia="en-US" w:bidi="en-US"/>
        </w:rPr>
        <w:t xml:space="preserve">Because the external mode (~75%) dominates the internal mode (~25%) according to the middle panel, another example trial sequence with more external mode (red) might be ideal for the left panel.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2"/>
  <w:trackRevisions/>
  <w:embedSystemFonts/>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1"/>
    <w:qFormat/>
    <w:rPr/>
  </w:style>
  <w:style w:type="character" w:styleId="VerbatimChar" w:customStyle="1">
    <w:name w:val="Verbatim Char"/>
    <w:basedOn w:val="CaptionChar"/>
    <w:link w:val="SourceCode"/>
    <w:qFormat/>
    <w:rPr>
      <w:rFonts w:ascii="Consolas" w:hAnsi="Consolas"/>
      <w:sz w:val="22"/>
    </w:rPr>
  </w:style>
  <w:style w:type="character" w:styleId="SectionNumber" w:customStyle="1">
    <w:name w:val="Section Number"/>
    <w:basedOn w:val="CaptionChar"/>
    <w:qFormat/>
    <w:rPr/>
  </w:style>
  <w:style w:type="character" w:styleId="FootnoteCharacters" w:customStyle="1">
    <w:name w:val="Footnote Characters"/>
    <w:basedOn w:val="CaptionChar"/>
    <w:qFormat/>
    <w:rPr>
      <w:vertAlign w:val="superscript"/>
    </w:rPr>
  </w:style>
  <w:style w:type="character" w:styleId="FootnoteAnchor" w:customStyle="1">
    <w:name w:val="Footnote Anchor"/>
    <w:rPr>
      <w:vertAlign w:val="superscript"/>
    </w:rPr>
  </w:style>
  <w:style w:type="character" w:styleId="InternetLink">
    <w:name w:val="Hyperlink"/>
    <w:basedOn w:val="CaptionChar"/>
    <w:rPr>
      <w:color w:val="4F81BD" w:themeColor="accent1"/>
    </w:rPr>
  </w:style>
  <w:style w:type="character" w:styleId="KeywordTok" w:customStyle="1">
    <w:name w:val="KeywordTok"/>
    <w:basedOn w:val="VerbatimChar"/>
    <w:qFormat/>
    <w:rPr>
      <w:rFonts w:ascii="Consolas" w:hAnsi="Consolas"/>
      <w:b/>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8F5902"/>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b/>
      <w:color w:val="CE5C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b/>
      <w:i/>
      <w:color w:val="8F5902"/>
      <w:sz w:val="22"/>
      <w:shd w:fill="F8F8F8" w:val="clear"/>
    </w:rPr>
  </w:style>
  <w:style w:type="character" w:styleId="AnnotationTok" w:customStyle="1">
    <w:name w:val="AnnotationTok"/>
    <w:basedOn w:val="VerbatimChar"/>
    <w:qFormat/>
    <w:rPr>
      <w:rFonts w:ascii="Consolas" w:hAnsi="Consolas"/>
      <w:b/>
      <w:i/>
      <w:color w:val="8F5902"/>
      <w:sz w:val="22"/>
      <w:shd w:fill="F8F8F8" w:val="clear"/>
    </w:rPr>
  </w:style>
  <w:style w:type="character" w:styleId="CommentVarTok" w:customStyle="1">
    <w:name w:val="CommentVarTok"/>
    <w:basedOn w:val="VerbatimChar"/>
    <w:qFormat/>
    <w:rPr>
      <w:rFonts w:ascii="Consolas" w:hAnsi="Consolas"/>
      <w:b/>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b/>
      <w:color w:val="204A87"/>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b/>
      <w:color w:val="204A87"/>
      <w:sz w:val="22"/>
      <w:shd w:fill="F8F8F8" w:val="clear"/>
    </w:rPr>
  </w:style>
  <w:style w:type="character" w:styleId="OperatorTok" w:customStyle="1">
    <w:name w:val="OperatorTok"/>
    <w:basedOn w:val="VerbatimChar"/>
    <w:qFormat/>
    <w:rPr>
      <w:rFonts w:ascii="Consolas" w:hAnsi="Consolas"/>
      <w:b/>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204A87"/>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b/>
      <w:i/>
      <w:color w:val="8F5902"/>
      <w:sz w:val="22"/>
      <w:shd w:fill="F8F8F8" w:val="clear"/>
    </w:rPr>
  </w:style>
  <w:style w:type="character" w:styleId="WarningTok" w:customStyle="1">
    <w:name w:val="WarningTok"/>
    <w:basedOn w:val="VerbatimChar"/>
    <w:qFormat/>
    <w:rPr>
      <w:rFonts w:ascii="Consolas" w:hAnsi="Consolas"/>
      <w:b/>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b/>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Annotationreference">
    <w:name w:val="annotation reference"/>
    <w:basedOn w:val="DefaultParagraphFont"/>
    <w:qFormat/>
    <w:rsid w:val="0089630e"/>
    <w:rPr>
      <w:sz w:val="16"/>
      <w:szCs w:val="16"/>
    </w:rPr>
  </w:style>
  <w:style w:type="character" w:styleId="CommentTextChar" w:customStyle="1">
    <w:name w:val="Comment Text Char"/>
    <w:basedOn w:val="DefaultParagraphFont"/>
    <w:link w:val="Annotationtext"/>
    <w:qFormat/>
    <w:rsid w:val="0089630e"/>
    <w:rPr>
      <w:sz w:val="20"/>
      <w:szCs w:val="20"/>
    </w:rPr>
  </w:style>
  <w:style w:type="character" w:styleId="CommentSubjectChar" w:customStyle="1">
    <w:name w:val="Comment Subject Char"/>
    <w:basedOn w:val="CommentTextChar"/>
    <w:link w:val="Annotationsubject"/>
    <w:qFormat/>
    <w:rsid w:val="0089630e"/>
    <w:rPr>
      <w:b/>
      <w:bCs/>
      <w:sz w:val="20"/>
      <w:szCs w:val="20"/>
    </w:rPr>
  </w:style>
  <w:style w:type="character" w:styleId="VisitedInternetLink">
    <w:name w:val="FollowedHyperlink"/>
    <w:basedOn w:val="DefaultParagraphFont"/>
    <w:rsid w:val="00cc7c9e"/>
    <w:rPr>
      <w:color w:val="800080" w:themeColor="followedHyperlink"/>
      <w:u w:val="single"/>
    </w:rPr>
  </w:style>
  <w:style w:type="character" w:styleId="LineNumbering">
    <w:name w:val="Line Numbering"/>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qFormat/>
    <w:pPr>
      <w:spacing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link w:val="CaptionChar"/>
    <w:qFormat/>
    <w:pPr>
      <w:spacing w:before="0" w:after="120"/>
    </w:pPr>
    <w:rPr>
      <w: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Revision">
    <w:name w:val="Revision"/>
    <w:qFormat/>
    <w:rsid w:val="00e7428f"/>
    <w:pPr>
      <w:widowControl/>
      <w:suppressAutoHyphens w:val="false"/>
      <w:bidi w:val="0"/>
      <w:spacing w:before="0" w:after="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nnotationtext">
    <w:name w:val="annotation text"/>
    <w:basedOn w:val="Normal"/>
    <w:link w:val="CommentTextChar"/>
    <w:qFormat/>
    <w:rsid w:val="0089630e"/>
    <w:pPr/>
    <w:rPr>
      <w:sz w:val="20"/>
      <w:szCs w:val="20"/>
    </w:rPr>
  </w:style>
  <w:style w:type="paragraph" w:styleId="Annotationsubject">
    <w:name w:val="annotation subject"/>
    <w:basedOn w:val="Annotationtext"/>
    <w:next w:val="Annotationtext"/>
    <w:link w:val="CommentSubjectChar"/>
    <w:qFormat/>
    <w:rsid w:val="0089630e"/>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color="auto" w:sz="0" w:space="0"/>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veith.weilnhammer@gmail.com" TargetMode="External"/><Relationship Id="rId3" Type="http://schemas.openxmlformats.org/officeDocument/2006/relationships/hyperlink" Target="mailto:veith-andreas.weilnhammer@charite.de" TargetMode="External"/><Relationship Id="rId4" Type="http://schemas.openxmlformats.org/officeDocument/2006/relationships/hyperlink" Target="https://github.com/veithweilnhammer/Modes" TargetMode="External"/><Relationship Id="rId5" Type="http://schemas.openxmlformats.org/officeDocument/2006/relationships/hyperlink" Target="https://github.com/lindermanlab/ssm" TargetMode="External"/><Relationship Id="rId6" Type="http://schemas.openxmlformats.org/officeDocument/2006/relationships/image" Target="media/image1.png"/><Relationship Id="rId7" Type="http://schemas.openxmlformats.org/officeDocument/2006/relationships/hyperlink" Target="https://github.com/veithweilnhammer/XYZ/" TargetMode="External"/><Relationship Id="rId8" Type="http://schemas.openxmlformats.org/officeDocument/2006/relationships/hyperlink" Target="http://www.python.org/" TargetMode="External"/><Relationship Id="rId9" Type="http://schemas.openxmlformats.org/officeDocument/2006/relationships/hyperlink" Target="https://jupyter.org/" TargetMode="External"/><Relationship Id="rId10" Type="http://schemas.openxmlformats.org/officeDocument/2006/relationships/hyperlink" Target="http://www.numpy.org/" TargetMode="External"/><Relationship Id="rId11" Type="http://schemas.openxmlformats.org/officeDocument/2006/relationships/hyperlink" Target="https://pandas.pydata.org/" TargetMode="External"/><Relationship Id="rId12" Type="http://schemas.openxmlformats.org/officeDocument/2006/relationships/hyperlink" Target="https://github.com/lindermanlab/ssm" TargetMode="External"/><Relationship Id="rId13" Type="http://schemas.openxmlformats.org/officeDocument/2006/relationships/hyperlink" Target="https://www.mathworks.com/" TargetMode="External"/><Relationship Id="rId14" Type="http://schemas.openxmlformats.org/officeDocument/2006/relationships/hyperlink" Target="http://psychtoolbox.org/" TargetMode="External"/><Relationship Id="rId15" Type="http://schemas.openxmlformats.org/officeDocument/2006/relationships/hyperlink" Target="http://www.r-project.org/" TargetMode="External"/><Relationship Id="rId16" Type="http://schemas.openxmlformats.org/officeDocument/2006/relationships/hyperlink" Target="https://www.rstudio.com/" TargetMode="External"/><Relationship Id="rId17" Type="http://schemas.openxmlformats.org/officeDocument/2006/relationships/hyperlink" Target="http://cran.r-project.org/" TargetMode="External"/><Relationship Id="rId18" Type="http://schemas.openxmlformats.org/officeDocument/2006/relationships/hyperlink" Target="https://doi.org/10.1126/science.aan3458" TargetMode="External"/><Relationship Id="rId19" Type="http://schemas.openxmlformats.org/officeDocument/2006/relationships/hyperlink" Target="https://doi.org/10.1038/s41583-019-0234-1" TargetMode="External"/><Relationship Id="rId20" Type="http://schemas.openxmlformats.org/officeDocument/2006/relationships/hyperlink" Target="https://doi.org/10.1126/science.abf4740" TargetMode="External"/><Relationship Id="rId21" Type="http://schemas.openxmlformats.org/officeDocument/2006/relationships/hyperlink" Target="https://doi.org/10.1016/j.psychres.2020.113039" TargetMode="External"/><Relationship Id="rId22" Type="http://schemas.openxmlformats.org/officeDocument/2006/relationships/hyperlink" Target="https://doi.org/10.1101/2024.05.24.595590" TargetMode="External"/><Relationship Id="rId23" Type="http://schemas.openxmlformats.org/officeDocument/2006/relationships/hyperlink" Target="https://doi.org/10.1016/j.cub.2021.05.006" TargetMode="External"/><Relationship Id="rId24" Type="http://schemas.openxmlformats.org/officeDocument/2006/relationships/hyperlink" Target="https://doi.org/10.1371/journal.pbio.3002410" TargetMode="External"/><Relationship Id="rId25" Type="http://schemas.openxmlformats.org/officeDocument/2006/relationships/comments" Target="comments.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Application>LibreOffice/7.3.7.2$Linux_X86_64 LibreOffice_project/30$Build-2</Application>
  <AppVersion>15.0000</AppVersion>
  <Pages>7</Pages>
  <Words>2506</Words>
  <Characters>14127</Characters>
  <CharactersWithSpaces>16578</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2024-06-05T00:33:00Z</dcterms:created>
  <dc:creator>David Whitney</dc:creator>
  <dc:description/>
  <dc:language>en-US</dc:language>
  <cp:lastModifiedBy>Yuki Murai</cp:lastModifiedBy>
  <dcterms:modified xsi:type="dcterms:W3CDTF">2024-06-06T10:00:00Z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References/library.bib</vt:lpwstr>
  </property>
  <property fmtid="{D5CDD505-2E9C-101B-9397-08002B2CF9AE}" pid="4" name="csl">
    <vt:lpwstr>References/nature.csl</vt:lpwstr>
  </property>
  <property fmtid="{D5CDD505-2E9C-101B-9397-08002B2CF9AE}" pid="5" name="header-includes">
    <vt:lpwstr/>
  </property>
  <property fmtid="{D5CDD505-2E9C-101B-9397-08002B2CF9AE}" pid="6" name="output">
    <vt:lpwstr/>
  </property>
</Properties>
</file>